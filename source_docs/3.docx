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2641" w14:textId="4504A362" w:rsidR="00E40877" w:rsidRDefault="00E40877" w:rsidP="00E40877">
      <w:pPr>
        <w:pStyle w:val="CRCoverPage"/>
        <w:tabs>
          <w:tab w:val="right" w:pos="9639"/>
        </w:tabs>
        <w:spacing w:after="0"/>
        <w:rPr>
          <w:b/>
          <w:i/>
          <w:noProof/>
          <w:sz w:val="28"/>
        </w:rPr>
      </w:pPr>
      <w:r>
        <w:rPr>
          <w:b/>
          <w:noProof/>
          <w:sz w:val="24"/>
        </w:rPr>
        <w:t>3GPP TSG-CT WG4 Meeting #1</w:t>
      </w:r>
      <w:r w:rsidR="00CE5050">
        <w:rPr>
          <w:b/>
          <w:noProof/>
          <w:sz w:val="24"/>
        </w:rPr>
        <w:t>2</w:t>
      </w:r>
      <w:r w:rsidR="00D54B32">
        <w:rPr>
          <w:b/>
          <w:noProof/>
          <w:sz w:val="24"/>
        </w:rPr>
        <w:t>4</w:t>
      </w:r>
      <w:r>
        <w:rPr>
          <w:b/>
          <w:i/>
          <w:noProof/>
          <w:sz w:val="28"/>
        </w:rPr>
        <w:tab/>
      </w:r>
      <w:r>
        <w:rPr>
          <w:b/>
          <w:noProof/>
          <w:sz w:val="24"/>
        </w:rPr>
        <w:t>C4-2</w:t>
      </w:r>
      <w:r w:rsidR="00CE5050">
        <w:rPr>
          <w:b/>
          <w:noProof/>
          <w:sz w:val="24"/>
        </w:rPr>
        <w:t>4</w:t>
      </w:r>
      <w:r w:rsidR="00D54B32">
        <w:rPr>
          <w:b/>
          <w:noProof/>
          <w:sz w:val="24"/>
        </w:rPr>
        <w:t>3</w:t>
      </w:r>
      <w:r w:rsidR="00A77F46">
        <w:rPr>
          <w:b/>
          <w:noProof/>
          <w:sz w:val="24"/>
        </w:rPr>
        <w:t>4</w:t>
      </w:r>
      <w:r w:rsidR="007574D0">
        <w:rPr>
          <w:b/>
          <w:noProof/>
          <w:sz w:val="24"/>
        </w:rPr>
        <w:t>99</w:t>
      </w:r>
    </w:p>
    <w:p w14:paraId="379092B6" w14:textId="7855F424" w:rsidR="00E40877" w:rsidRDefault="00D54B32" w:rsidP="00E40877">
      <w:pPr>
        <w:pStyle w:val="CRCoverPage"/>
        <w:outlineLvl w:val="0"/>
        <w:rPr>
          <w:b/>
          <w:noProof/>
          <w:sz w:val="24"/>
        </w:rPr>
      </w:pPr>
      <w:r>
        <w:rPr>
          <w:b/>
          <w:noProof/>
          <w:sz w:val="24"/>
        </w:rPr>
        <w:t>Maastricht, Netherlands</w:t>
      </w:r>
      <w:r w:rsidR="000D6ED8">
        <w:rPr>
          <w:b/>
          <w:noProof/>
          <w:sz w:val="24"/>
        </w:rPr>
        <w:t>;</w:t>
      </w:r>
      <w:r w:rsidR="00E40877">
        <w:rPr>
          <w:b/>
          <w:noProof/>
          <w:sz w:val="24"/>
        </w:rPr>
        <w:t xml:space="preserve"> </w:t>
      </w:r>
      <w:r>
        <w:rPr>
          <w:b/>
          <w:noProof/>
          <w:sz w:val="24"/>
        </w:rPr>
        <w:t>19</w:t>
      </w:r>
      <w:r w:rsidR="000D6ED8">
        <w:rPr>
          <w:b/>
          <w:noProof/>
          <w:sz w:val="24"/>
          <w:vertAlign w:val="superscript"/>
        </w:rPr>
        <w:t>th</w:t>
      </w:r>
      <w:r w:rsidR="00CE5050">
        <w:rPr>
          <w:b/>
          <w:noProof/>
          <w:sz w:val="24"/>
        </w:rPr>
        <w:t xml:space="preserve"> –</w:t>
      </w:r>
      <w:r w:rsidR="00E40877">
        <w:rPr>
          <w:b/>
          <w:noProof/>
          <w:sz w:val="24"/>
        </w:rPr>
        <w:t xml:space="preserve"> </w:t>
      </w:r>
      <w:r>
        <w:rPr>
          <w:b/>
          <w:noProof/>
          <w:sz w:val="24"/>
        </w:rPr>
        <w:t>23</w:t>
      </w:r>
      <w:r>
        <w:rPr>
          <w:b/>
          <w:noProof/>
          <w:sz w:val="24"/>
          <w:vertAlign w:val="superscript"/>
        </w:rPr>
        <w:t>rd</w:t>
      </w:r>
      <w:r w:rsidR="00E40877">
        <w:rPr>
          <w:b/>
          <w:noProof/>
          <w:sz w:val="24"/>
        </w:rPr>
        <w:t xml:space="preserve"> </w:t>
      </w:r>
      <w:r>
        <w:rPr>
          <w:b/>
          <w:noProof/>
          <w:sz w:val="24"/>
        </w:rPr>
        <w:t>August</w:t>
      </w:r>
      <w:r w:rsidR="00E40877">
        <w:rPr>
          <w:b/>
          <w:noProof/>
          <w:sz w:val="24"/>
        </w:rPr>
        <w:t xml:space="preserve"> 202</w:t>
      </w:r>
      <w:r w:rsidR="00CE5050">
        <w:rPr>
          <w:b/>
          <w:noProof/>
          <w:sz w:val="24"/>
        </w:rPr>
        <w:t>4</w:t>
      </w:r>
      <w:r w:rsidR="00AB1049">
        <w:rPr>
          <w:b/>
          <w:noProof/>
          <w:sz w:val="24"/>
        </w:rPr>
        <w:tab/>
      </w:r>
      <w:r w:rsidR="00AB1049">
        <w:rPr>
          <w:b/>
          <w:noProof/>
          <w:sz w:val="24"/>
        </w:rPr>
        <w:tab/>
      </w:r>
      <w:r w:rsidR="00AB1049">
        <w:rPr>
          <w:b/>
          <w:noProof/>
          <w:sz w:val="24"/>
        </w:rPr>
        <w:tab/>
      </w:r>
      <w:r w:rsidR="00AB1049">
        <w:rPr>
          <w:b/>
          <w:noProof/>
          <w:sz w:val="24"/>
        </w:rPr>
        <w:tab/>
      </w:r>
      <w:r w:rsidR="00AB1049">
        <w:rPr>
          <w:b/>
          <w:noProof/>
          <w:sz w:val="24"/>
        </w:rPr>
        <w:tab/>
      </w:r>
      <w:r w:rsidR="00AB1049">
        <w:rPr>
          <w:b/>
          <w:noProof/>
          <w:sz w:val="24"/>
        </w:rPr>
        <w:tab/>
        <w:t>revision of C4-24</w:t>
      </w:r>
      <w:r w:rsidR="007574D0">
        <w:rPr>
          <w:b/>
          <w:noProof/>
          <w:sz w:val="24"/>
        </w:rPr>
        <w:t>3427</w:t>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21D81507" w14:textId="77777777" w:rsidTr="00547111">
        <w:tc>
          <w:tcPr>
            <w:tcW w:w="9641" w:type="dxa"/>
            <w:gridSpan w:val="9"/>
            <w:tcBorders>
              <w:top w:val="single" w:sz="4" w:space="0" w:color="auto"/>
              <w:left w:val="single" w:sz="4" w:space="0" w:color="auto"/>
              <w:right w:val="single" w:sz="4" w:space="0" w:color="auto"/>
            </w:tcBorders>
          </w:tcPr>
          <w:p w14:paraId="2CAA71AF" w14:textId="0647A06F" w:rsidR="001E41F3" w:rsidRDefault="00305409" w:rsidP="00E34898">
            <w:pPr>
              <w:pStyle w:val="CRCoverPage"/>
              <w:spacing w:after="0"/>
              <w:jc w:val="right"/>
              <w:rPr>
                <w:i/>
                <w:noProof/>
              </w:rPr>
            </w:pPr>
            <w:r>
              <w:rPr>
                <w:i/>
                <w:noProof/>
                <w:sz w:val="14"/>
              </w:rPr>
              <w:t>CR-Form-v</w:t>
            </w:r>
            <w:r w:rsidR="008863B9">
              <w:rPr>
                <w:i/>
                <w:noProof/>
                <w:sz w:val="14"/>
              </w:rPr>
              <w:t>12.</w:t>
            </w:r>
            <w:r w:rsidR="008D3CCC">
              <w:rPr>
                <w:i/>
                <w:noProof/>
                <w:sz w:val="14"/>
              </w:rPr>
              <w:t>2</w:t>
            </w:r>
          </w:p>
        </w:tc>
      </w:tr>
      <w:tr w:rsidR="001E41F3" w14:paraId="3FBB62B8" w14:textId="77777777" w:rsidTr="00547111">
        <w:tc>
          <w:tcPr>
            <w:tcW w:w="9641" w:type="dxa"/>
            <w:gridSpan w:val="9"/>
            <w:tcBorders>
              <w:left w:val="single" w:sz="4" w:space="0" w:color="auto"/>
              <w:right w:val="single" w:sz="4" w:space="0" w:color="auto"/>
            </w:tcBorders>
          </w:tcPr>
          <w:p w14:paraId="79AB67D6" w14:textId="77777777" w:rsidR="001E41F3" w:rsidRDefault="001E41F3">
            <w:pPr>
              <w:pStyle w:val="CRCoverPage"/>
              <w:spacing w:after="0"/>
              <w:jc w:val="center"/>
              <w:rPr>
                <w:noProof/>
              </w:rPr>
            </w:pPr>
            <w:r>
              <w:rPr>
                <w:b/>
                <w:noProof/>
                <w:sz w:val="32"/>
              </w:rPr>
              <w:t>CHANGE REQUEST</w:t>
            </w:r>
          </w:p>
        </w:tc>
      </w:tr>
      <w:tr w:rsidR="001E41F3" w14:paraId="79946B04" w14:textId="77777777" w:rsidTr="00547111">
        <w:tc>
          <w:tcPr>
            <w:tcW w:w="9641" w:type="dxa"/>
            <w:gridSpan w:val="9"/>
            <w:tcBorders>
              <w:left w:val="single" w:sz="4" w:space="0" w:color="auto"/>
              <w:right w:val="single" w:sz="4" w:space="0" w:color="auto"/>
            </w:tcBorders>
          </w:tcPr>
          <w:p w14:paraId="12C70EEE" w14:textId="77777777" w:rsidR="001E41F3" w:rsidRDefault="001E41F3">
            <w:pPr>
              <w:pStyle w:val="CRCoverPage"/>
              <w:spacing w:after="0"/>
              <w:rPr>
                <w:noProof/>
                <w:sz w:val="8"/>
                <w:szCs w:val="8"/>
              </w:rPr>
            </w:pPr>
          </w:p>
        </w:tc>
      </w:tr>
      <w:tr w:rsidR="001E41F3" w14:paraId="3999489E" w14:textId="77777777" w:rsidTr="00547111">
        <w:tc>
          <w:tcPr>
            <w:tcW w:w="142" w:type="dxa"/>
            <w:tcBorders>
              <w:left w:val="single" w:sz="4" w:space="0" w:color="auto"/>
            </w:tcBorders>
          </w:tcPr>
          <w:p w14:paraId="4DDA7F40" w14:textId="77777777" w:rsidR="001E41F3" w:rsidRDefault="001E41F3">
            <w:pPr>
              <w:pStyle w:val="CRCoverPage"/>
              <w:spacing w:after="0"/>
              <w:jc w:val="right"/>
              <w:rPr>
                <w:noProof/>
              </w:rPr>
            </w:pPr>
          </w:p>
        </w:tc>
        <w:tc>
          <w:tcPr>
            <w:tcW w:w="1559" w:type="dxa"/>
            <w:shd w:val="pct30" w:color="FFFF00" w:fill="auto"/>
          </w:tcPr>
          <w:p w14:paraId="52508B66" w14:textId="12FC3EC2" w:rsidR="001E41F3" w:rsidRPr="00410371" w:rsidRDefault="00DF657A" w:rsidP="00A772C0">
            <w:pPr>
              <w:pStyle w:val="CRCoverPage"/>
              <w:spacing w:after="0"/>
              <w:jc w:val="center"/>
              <w:rPr>
                <w:b/>
                <w:noProof/>
                <w:sz w:val="28"/>
              </w:rPr>
            </w:pPr>
            <w:fldSimple w:instr=" DOCPROPERTY  Spec#  \* MERGEFORMAT ">
              <w:r w:rsidR="00A772C0">
                <w:rPr>
                  <w:b/>
                  <w:noProof/>
                  <w:sz w:val="28"/>
                </w:rPr>
                <w:t>29.5</w:t>
              </w:r>
              <w:r w:rsidR="00A9035A">
                <w:rPr>
                  <w:b/>
                  <w:noProof/>
                  <w:sz w:val="28"/>
                </w:rPr>
                <w:t>0</w:t>
              </w:r>
              <w:r w:rsidR="006565FA">
                <w:rPr>
                  <w:b/>
                  <w:noProof/>
                  <w:sz w:val="28"/>
                </w:rPr>
                <w:t>0</w:t>
              </w:r>
            </w:fldSimple>
          </w:p>
        </w:tc>
        <w:tc>
          <w:tcPr>
            <w:tcW w:w="709" w:type="dxa"/>
          </w:tcPr>
          <w:p w14:paraId="77009707"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6CAED29D" w14:textId="2EC60184" w:rsidR="001E41F3" w:rsidRPr="00410371" w:rsidRDefault="00DF657A" w:rsidP="00547111">
            <w:pPr>
              <w:pStyle w:val="CRCoverPage"/>
              <w:spacing w:after="0"/>
              <w:rPr>
                <w:noProof/>
              </w:rPr>
            </w:pPr>
            <w:fldSimple w:instr=" DOCPROPERTY  Cr#  \* MERGEFORMAT ">
              <w:r w:rsidR="00750C60">
                <w:rPr>
                  <w:b/>
                  <w:noProof/>
                  <w:sz w:val="28"/>
                </w:rPr>
                <w:t>0438</w:t>
              </w:r>
            </w:fldSimple>
          </w:p>
        </w:tc>
        <w:tc>
          <w:tcPr>
            <w:tcW w:w="709" w:type="dxa"/>
          </w:tcPr>
          <w:p w14:paraId="09D2C09B"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7533BF9D" w14:textId="0D286004" w:rsidR="001E41F3" w:rsidRPr="00115AD3" w:rsidRDefault="003932C2" w:rsidP="00E13F3D">
            <w:pPr>
              <w:pStyle w:val="CRCoverPage"/>
              <w:spacing w:after="0"/>
              <w:jc w:val="center"/>
              <w:rPr>
                <w:b/>
                <w:noProof/>
                <w:sz w:val="28"/>
                <w:szCs w:val="28"/>
              </w:rPr>
            </w:pPr>
            <w:r>
              <w:rPr>
                <w:b/>
                <w:sz w:val="28"/>
                <w:szCs w:val="28"/>
              </w:rPr>
              <w:t>2</w:t>
            </w:r>
          </w:p>
        </w:tc>
        <w:tc>
          <w:tcPr>
            <w:tcW w:w="2410" w:type="dxa"/>
          </w:tcPr>
          <w:p w14:paraId="5D4AEAE9"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1E22D6AC" w14:textId="6A77964F" w:rsidR="001E41F3" w:rsidRPr="00410371" w:rsidRDefault="00DF657A">
            <w:pPr>
              <w:pStyle w:val="CRCoverPage"/>
              <w:spacing w:after="0"/>
              <w:jc w:val="center"/>
              <w:rPr>
                <w:noProof/>
                <w:sz w:val="28"/>
              </w:rPr>
            </w:pPr>
            <w:fldSimple w:instr=" DOCPROPERTY  Version  \* MERGEFORMAT ">
              <w:r w:rsidR="00A772C0">
                <w:rPr>
                  <w:b/>
                  <w:noProof/>
                  <w:sz w:val="28"/>
                </w:rPr>
                <w:t>18.</w:t>
              </w:r>
              <w:r w:rsidR="00B236B6">
                <w:rPr>
                  <w:b/>
                  <w:noProof/>
                  <w:sz w:val="28"/>
                </w:rPr>
                <w:t>6</w:t>
              </w:r>
              <w:r w:rsidR="00A772C0">
                <w:rPr>
                  <w:b/>
                  <w:noProof/>
                  <w:sz w:val="28"/>
                </w:rPr>
                <w:t>.</w:t>
              </w:r>
              <w:r w:rsidR="003F5FE3">
                <w:rPr>
                  <w:b/>
                  <w:noProof/>
                  <w:sz w:val="28"/>
                </w:rPr>
                <w:t>1</w:t>
              </w:r>
            </w:fldSimple>
          </w:p>
        </w:tc>
        <w:tc>
          <w:tcPr>
            <w:tcW w:w="143" w:type="dxa"/>
            <w:tcBorders>
              <w:right w:val="single" w:sz="4" w:space="0" w:color="auto"/>
            </w:tcBorders>
          </w:tcPr>
          <w:p w14:paraId="399238C9" w14:textId="77777777" w:rsidR="001E41F3" w:rsidRDefault="001E41F3">
            <w:pPr>
              <w:pStyle w:val="CRCoverPage"/>
              <w:spacing w:after="0"/>
              <w:rPr>
                <w:noProof/>
              </w:rPr>
            </w:pPr>
          </w:p>
        </w:tc>
      </w:tr>
      <w:tr w:rsidR="001E41F3" w14:paraId="7DC9F5A2" w14:textId="77777777" w:rsidTr="00547111">
        <w:tc>
          <w:tcPr>
            <w:tcW w:w="9641" w:type="dxa"/>
            <w:gridSpan w:val="9"/>
            <w:tcBorders>
              <w:left w:val="single" w:sz="4" w:space="0" w:color="auto"/>
              <w:right w:val="single" w:sz="4" w:space="0" w:color="auto"/>
            </w:tcBorders>
          </w:tcPr>
          <w:p w14:paraId="4883A7D2" w14:textId="77777777" w:rsidR="001E41F3" w:rsidRDefault="001E41F3">
            <w:pPr>
              <w:pStyle w:val="CRCoverPage"/>
              <w:spacing w:after="0"/>
              <w:rPr>
                <w:noProof/>
              </w:rPr>
            </w:pPr>
          </w:p>
        </w:tc>
      </w:tr>
      <w:tr w:rsidR="001E41F3" w14:paraId="266B4BDF" w14:textId="77777777" w:rsidTr="00547111">
        <w:tc>
          <w:tcPr>
            <w:tcW w:w="9641" w:type="dxa"/>
            <w:gridSpan w:val="9"/>
            <w:tcBorders>
              <w:top w:val="single" w:sz="4" w:space="0" w:color="auto"/>
            </w:tcBorders>
          </w:tcPr>
          <w:p w14:paraId="47E13998"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9" w:anchor="_blank" w:history="1">
              <w:r w:rsidRPr="00F25D98">
                <w:rPr>
                  <w:rStyle w:val="Hyperlink"/>
                  <w:rFonts w:cs="Arial"/>
                  <w:b/>
                  <w:i/>
                  <w:noProof/>
                  <w:color w:val="FF0000"/>
                </w:rPr>
                <w:t>HE</w:t>
              </w:r>
              <w:bookmarkStart w:id="0" w:name="_Hlt497126619"/>
              <w:r w:rsidRPr="00F25D98">
                <w:rPr>
                  <w:rStyle w:val="Hyperlink"/>
                  <w:rFonts w:cs="Arial"/>
                  <w:b/>
                  <w:i/>
                  <w:noProof/>
                  <w:color w:val="FF0000"/>
                </w:rPr>
                <w:t>L</w:t>
              </w:r>
              <w:bookmarkEnd w:id="0"/>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0" w:history="1">
              <w:r w:rsidR="00DE34CF">
                <w:rPr>
                  <w:rStyle w:val="Hyperlink"/>
                  <w:rFonts w:cs="Arial"/>
                  <w:i/>
                  <w:noProof/>
                </w:rPr>
                <w:t>http://www.3gpp.org/Change-Requests</w:t>
              </w:r>
            </w:hyperlink>
            <w:r w:rsidR="00F25D98" w:rsidRPr="00F25D98">
              <w:rPr>
                <w:rFonts w:cs="Arial"/>
                <w:i/>
                <w:noProof/>
              </w:rPr>
              <w:t>.</w:t>
            </w:r>
          </w:p>
        </w:tc>
      </w:tr>
      <w:tr w:rsidR="001E41F3" w14:paraId="296CF086" w14:textId="77777777" w:rsidTr="00547111">
        <w:tc>
          <w:tcPr>
            <w:tcW w:w="9641" w:type="dxa"/>
            <w:gridSpan w:val="9"/>
          </w:tcPr>
          <w:p w14:paraId="7D4A60B5" w14:textId="77777777" w:rsidR="001E41F3" w:rsidRDefault="001E41F3">
            <w:pPr>
              <w:pStyle w:val="CRCoverPage"/>
              <w:spacing w:after="0"/>
              <w:rPr>
                <w:noProof/>
                <w:sz w:val="8"/>
                <w:szCs w:val="8"/>
              </w:rPr>
            </w:pPr>
          </w:p>
        </w:tc>
      </w:tr>
    </w:tbl>
    <w:p w14:paraId="5354066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0EE45D52" w14:textId="77777777" w:rsidTr="00A7671C">
        <w:tc>
          <w:tcPr>
            <w:tcW w:w="2835" w:type="dxa"/>
          </w:tcPr>
          <w:p w14:paraId="59860FA1"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07128383"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C4BDAE8"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3519D777"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3B6BBA56" w14:textId="77777777" w:rsidR="00F25D98" w:rsidRDefault="00F25D98" w:rsidP="001E41F3">
            <w:pPr>
              <w:pStyle w:val="CRCoverPage"/>
              <w:spacing w:after="0"/>
              <w:jc w:val="center"/>
              <w:rPr>
                <w:b/>
                <w:caps/>
                <w:noProof/>
              </w:rPr>
            </w:pPr>
          </w:p>
        </w:tc>
        <w:tc>
          <w:tcPr>
            <w:tcW w:w="2126" w:type="dxa"/>
          </w:tcPr>
          <w:p w14:paraId="2ED8415F"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3950A1F8" w14:textId="77777777" w:rsidR="00F25D98" w:rsidRDefault="00F25D98" w:rsidP="001E41F3">
            <w:pPr>
              <w:pStyle w:val="CRCoverPage"/>
              <w:spacing w:after="0"/>
              <w:jc w:val="center"/>
              <w:rPr>
                <w:b/>
                <w:caps/>
                <w:noProof/>
              </w:rPr>
            </w:pPr>
          </w:p>
        </w:tc>
        <w:tc>
          <w:tcPr>
            <w:tcW w:w="1418" w:type="dxa"/>
            <w:tcBorders>
              <w:left w:val="nil"/>
            </w:tcBorders>
          </w:tcPr>
          <w:p w14:paraId="6562735E"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0CF0D9E8" w14:textId="00317B3B" w:rsidR="00F25D98" w:rsidRDefault="00E40877" w:rsidP="001E41F3">
            <w:pPr>
              <w:pStyle w:val="CRCoverPage"/>
              <w:spacing w:after="0"/>
              <w:jc w:val="center"/>
              <w:rPr>
                <w:b/>
                <w:bCs/>
                <w:caps/>
                <w:noProof/>
              </w:rPr>
            </w:pPr>
            <w:r>
              <w:rPr>
                <w:b/>
                <w:bCs/>
                <w:caps/>
                <w:noProof/>
              </w:rPr>
              <w:t>X</w:t>
            </w:r>
          </w:p>
        </w:tc>
      </w:tr>
    </w:tbl>
    <w:p w14:paraId="69DCC391"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1618834" w14:textId="77777777" w:rsidTr="00547111">
        <w:tc>
          <w:tcPr>
            <w:tcW w:w="9640" w:type="dxa"/>
            <w:gridSpan w:val="11"/>
          </w:tcPr>
          <w:p w14:paraId="55477508" w14:textId="77777777" w:rsidR="001E41F3" w:rsidRDefault="001E41F3">
            <w:pPr>
              <w:pStyle w:val="CRCoverPage"/>
              <w:spacing w:after="0"/>
              <w:rPr>
                <w:noProof/>
                <w:sz w:val="8"/>
                <w:szCs w:val="8"/>
              </w:rPr>
            </w:pPr>
          </w:p>
        </w:tc>
      </w:tr>
      <w:tr w:rsidR="001E41F3" w14:paraId="58300953" w14:textId="77777777" w:rsidTr="00547111">
        <w:tc>
          <w:tcPr>
            <w:tcW w:w="1843" w:type="dxa"/>
            <w:tcBorders>
              <w:top w:val="single" w:sz="4" w:space="0" w:color="auto"/>
              <w:left w:val="single" w:sz="4" w:space="0" w:color="auto"/>
            </w:tcBorders>
          </w:tcPr>
          <w:p w14:paraId="05B2F3A2"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D393EEE" w14:textId="71725760" w:rsidR="001E41F3" w:rsidRDefault="00DF657A">
            <w:pPr>
              <w:pStyle w:val="CRCoverPage"/>
              <w:spacing w:after="0"/>
              <w:ind w:left="100"/>
              <w:rPr>
                <w:noProof/>
              </w:rPr>
            </w:pPr>
            <w:fldSimple w:instr=" DOCPROPERTY  CrTitle  \* MERGEFORMAT ">
              <w:r w:rsidR="000B5F05">
                <w:t>D</w:t>
              </w:r>
              <w:r w:rsidR="00A14A17">
                <w:t xml:space="preserve">elegated </w:t>
              </w:r>
              <w:r w:rsidR="000B5F05">
                <w:t xml:space="preserve">authorization to support AI/ML model sharing </w:t>
              </w:r>
            </w:fldSimple>
          </w:p>
        </w:tc>
      </w:tr>
      <w:tr w:rsidR="001E41F3" w14:paraId="05C08479" w14:textId="77777777" w:rsidTr="00547111">
        <w:tc>
          <w:tcPr>
            <w:tcW w:w="1843" w:type="dxa"/>
            <w:tcBorders>
              <w:left w:val="single" w:sz="4" w:space="0" w:color="auto"/>
            </w:tcBorders>
          </w:tcPr>
          <w:p w14:paraId="45E29F53"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22071BC1" w14:textId="77777777" w:rsidR="001E41F3" w:rsidRDefault="001E41F3">
            <w:pPr>
              <w:pStyle w:val="CRCoverPage"/>
              <w:spacing w:after="0"/>
              <w:rPr>
                <w:noProof/>
                <w:sz w:val="8"/>
                <w:szCs w:val="8"/>
              </w:rPr>
            </w:pPr>
          </w:p>
        </w:tc>
      </w:tr>
      <w:tr w:rsidR="001E41F3" w14:paraId="46D5D7C2" w14:textId="77777777" w:rsidTr="00547111">
        <w:tc>
          <w:tcPr>
            <w:tcW w:w="1843" w:type="dxa"/>
            <w:tcBorders>
              <w:left w:val="single" w:sz="4" w:space="0" w:color="auto"/>
            </w:tcBorders>
          </w:tcPr>
          <w:p w14:paraId="45A6C2C4"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8AA482" w14:textId="5548B7F8" w:rsidR="001E41F3" w:rsidRDefault="00DF657A">
            <w:pPr>
              <w:pStyle w:val="CRCoverPage"/>
              <w:spacing w:after="0"/>
              <w:ind w:left="100"/>
              <w:rPr>
                <w:noProof/>
              </w:rPr>
            </w:pPr>
            <w:fldSimple w:instr=" DOCPROPERTY  SourceIfWg  \* MERGEFORMAT ">
              <w:r w:rsidR="00247857">
                <w:rPr>
                  <w:noProof/>
                </w:rPr>
                <w:t>Huawei</w:t>
              </w:r>
            </w:fldSimple>
            <w:r w:rsidR="00115AD3">
              <w:rPr>
                <w:noProof/>
              </w:rPr>
              <w:t>, Nokia</w:t>
            </w:r>
          </w:p>
        </w:tc>
      </w:tr>
      <w:tr w:rsidR="001E41F3" w14:paraId="4196B218" w14:textId="77777777" w:rsidTr="00547111">
        <w:tc>
          <w:tcPr>
            <w:tcW w:w="1843" w:type="dxa"/>
            <w:tcBorders>
              <w:left w:val="single" w:sz="4" w:space="0" w:color="auto"/>
            </w:tcBorders>
          </w:tcPr>
          <w:p w14:paraId="14C300BA"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17FF8B7B" w14:textId="4917342F" w:rsidR="001E41F3" w:rsidRDefault="00E40877" w:rsidP="00547111">
            <w:pPr>
              <w:pStyle w:val="CRCoverPage"/>
              <w:spacing w:after="0"/>
              <w:ind w:left="100"/>
              <w:rPr>
                <w:noProof/>
              </w:rPr>
            </w:pPr>
            <w:r>
              <w:t>CT4</w:t>
            </w:r>
          </w:p>
        </w:tc>
      </w:tr>
      <w:tr w:rsidR="001E41F3" w14:paraId="76303739" w14:textId="77777777" w:rsidTr="00547111">
        <w:tc>
          <w:tcPr>
            <w:tcW w:w="1843" w:type="dxa"/>
            <w:tcBorders>
              <w:left w:val="single" w:sz="4" w:space="0" w:color="auto"/>
            </w:tcBorders>
          </w:tcPr>
          <w:p w14:paraId="4D3B1657"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6ED4D65A" w14:textId="77777777" w:rsidR="001E41F3" w:rsidRDefault="001E41F3">
            <w:pPr>
              <w:pStyle w:val="CRCoverPage"/>
              <w:spacing w:after="0"/>
              <w:rPr>
                <w:noProof/>
                <w:sz w:val="8"/>
                <w:szCs w:val="8"/>
              </w:rPr>
            </w:pPr>
          </w:p>
        </w:tc>
      </w:tr>
      <w:tr w:rsidR="001E41F3" w14:paraId="50563E52" w14:textId="77777777" w:rsidTr="00547111">
        <w:tc>
          <w:tcPr>
            <w:tcW w:w="1843" w:type="dxa"/>
            <w:tcBorders>
              <w:left w:val="single" w:sz="4" w:space="0" w:color="auto"/>
            </w:tcBorders>
          </w:tcPr>
          <w:p w14:paraId="32C381B7"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115414A3" w14:textId="41D3AD7D" w:rsidR="001E41F3" w:rsidRDefault="00DF657A">
            <w:pPr>
              <w:pStyle w:val="CRCoverPage"/>
              <w:spacing w:after="0"/>
              <w:ind w:left="100"/>
              <w:rPr>
                <w:noProof/>
              </w:rPr>
            </w:pPr>
            <w:fldSimple w:instr=" DOCPROPERTY  RelatedWis  \* MERGEFORMAT ">
              <w:r w:rsidR="00222EC1">
                <w:rPr>
                  <w:noProof/>
                </w:rPr>
                <w:t>eNA_PH3,</w:t>
              </w:r>
              <w:r w:rsidR="00222EC1">
                <w:t xml:space="preserve"> </w:t>
              </w:r>
              <w:fldSimple w:instr=" DOCPROPERTY  RelatedWis  \* MERGEFORMAT ">
                <w:r w:rsidR="00222EC1">
                  <w:rPr>
                    <w:noProof/>
                  </w:rPr>
                  <w:t>eNA_Ph3_SEC</w:t>
                </w:r>
              </w:fldSimple>
            </w:fldSimple>
          </w:p>
        </w:tc>
        <w:tc>
          <w:tcPr>
            <w:tcW w:w="567" w:type="dxa"/>
            <w:tcBorders>
              <w:left w:val="nil"/>
            </w:tcBorders>
          </w:tcPr>
          <w:p w14:paraId="61A86BCF" w14:textId="77777777" w:rsidR="001E41F3" w:rsidRDefault="001E41F3">
            <w:pPr>
              <w:pStyle w:val="CRCoverPage"/>
              <w:spacing w:after="0"/>
              <w:ind w:right="100"/>
              <w:rPr>
                <w:noProof/>
              </w:rPr>
            </w:pPr>
          </w:p>
        </w:tc>
        <w:tc>
          <w:tcPr>
            <w:tcW w:w="1417" w:type="dxa"/>
            <w:gridSpan w:val="3"/>
            <w:tcBorders>
              <w:left w:val="nil"/>
            </w:tcBorders>
          </w:tcPr>
          <w:p w14:paraId="153CBFB1"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56929475" w14:textId="6FE6C9D0" w:rsidR="001E41F3" w:rsidRDefault="00DF657A">
            <w:pPr>
              <w:pStyle w:val="CRCoverPage"/>
              <w:spacing w:after="0"/>
              <w:ind w:left="100"/>
              <w:rPr>
                <w:noProof/>
              </w:rPr>
            </w:pPr>
            <w:fldSimple w:instr=" DOCPROPERTY  ResDate  \* MERGEFORMAT ">
              <w:r w:rsidR="00247857">
                <w:rPr>
                  <w:noProof/>
                </w:rPr>
                <w:t>2024-08-09</w:t>
              </w:r>
            </w:fldSimple>
          </w:p>
        </w:tc>
      </w:tr>
      <w:tr w:rsidR="001E41F3" w14:paraId="690C7843" w14:textId="77777777" w:rsidTr="00547111">
        <w:tc>
          <w:tcPr>
            <w:tcW w:w="1843" w:type="dxa"/>
            <w:tcBorders>
              <w:left w:val="single" w:sz="4" w:space="0" w:color="auto"/>
            </w:tcBorders>
          </w:tcPr>
          <w:p w14:paraId="17A1A642" w14:textId="77777777" w:rsidR="001E41F3" w:rsidRDefault="001E41F3">
            <w:pPr>
              <w:pStyle w:val="CRCoverPage"/>
              <w:spacing w:after="0"/>
              <w:rPr>
                <w:b/>
                <w:i/>
                <w:noProof/>
                <w:sz w:val="8"/>
                <w:szCs w:val="8"/>
              </w:rPr>
            </w:pPr>
          </w:p>
        </w:tc>
        <w:tc>
          <w:tcPr>
            <w:tcW w:w="1986" w:type="dxa"/>
            <w:gridSpan w:val="4"/>
          </w:tcPr>
          <w:p w14:paraId="2F73FCFB" w14:textId="77777777" w:rsidR="001E41F3" w:rsidRDefault="001E41F3">
            <w:pPr>
              <w:pStyle w:val="CRCoverPage"/>
              <w:spacing w:after="0"/>
              <w:rPr>
                <w:noProof/>
                <w:sz w:val="8"/>
                <w:szCs w:val="8"/>
              </w:rPr>
            </w:pPr>
          </w:p>
        </w:tc>
        <w:tc>
          <w:tcPr>
            <w:tcW w:w="2267" w:type="dxa"/>
            <w:gridSpan w:val="2"/>
          </w:tcPr>
          <w:p w14:paraId="0FBCFC35" w14:textId="77777777" w:rsidR="001E41F3" w:rsidRDefault="001E41F3">
            <w:pPr>
              <w:pStyle w:val="CRCoverPage"/>
              <w:spacing w:after="0"/>
              <w:rPr>
                <w:noProof/>
                <w:sz w:val="8"/>
                <w:szCs w:val="8"/>
              </w:rPr>
            </w:pPr>
          </w:p>
        </w:tc>
        <w:tc>
          <w:tcPr>
            <w:tcW w:w="1417" w:type="dxa"/>
            <w:gridSpan w:val="3"/>
          </w:tcPr>
          <w:p w14:paraId="60243A9E" w14:textId="77777777" w:rsidR="001E41F3" w:rsidRDefault="001E41F3">
            <w:pPr>
              <w:pStyle w:val="CRCoverPage"/>
              <w:spacing w:after="0"/>
              <w:rPr>
                <w:noProof/>
                <w:sz w:val="8"/>
                <w:szCs w:val="8"/>
              </w:rPr>
            </w:pPr>
          </w:p>
        </w:tc>
        <w:tc>
          <w:tcPr>
            <w:tcW w:w="2127" w:type="dxa"/>
            <w:tcBorders>
              <w:right w:val="single" w:sz="4" w:space="0" w:color="auto"/>
            </w:tcBorders>
          </w:tcPr>
          <w:p w14:paraId="68E9B688" w14:textId="77777777" w:rsidR="001E41F3" w:rsidRDefault="001E41F3">
            <w:pPr>
              <w:pStyle w:val="CRCoverPage"/>
              <w:spacing w:after="0"/>
              <w:rPr>
                <w:noProof/>
                <w:sz w:val="8"/>
                <w:szCs w:val="8"/>
              </w:rPr>
            </w:pPr>
          </w:p>
        </w:tc>
      </w:tr>
      <w:tr w:rsidR="001E41F3" w14:paraId="13D4AF59" w14:textId="77777777" w:rsidTr="00547111">
        <w:trPr>
          <w:cantSplit/>
        </w:trPr>
        <w:tc>
          <w:tcPr>
            <w:tcW w:w="1843" w:type="dxa"/>
            <w:tcBorders>
              <w:left w:val="single" w:sz="4" w:space="0" w:color="auto"/>
            </w:tcBorders>
          </w:tcPr>
          <w:p w14:paraId="1E6EA20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54A6113" w14:textId="032D43FB" w:rsidR="001E41F3" w:rsidRPr="0013145F" w:rsidRDefault="0013145F" w:rsidP="00D24991">
            <w:pPr>
              <w:pStyle w:val="CRCoverPage"/>
              <w:spacing w:after="0"/>
              <w:ind w:left="100" w:right="-609"/>
              <w:rPr>
                <w:b/>
                <w:noProof/>
              </w:rPr>
            </w:pPr>
            <w:r w:rsidRPr="0013145F">
              <w:rPr>
                <w:b/>
              </w:rPr>
              <w:t>F</w:t>
            </w:r>
          </w:p>
        </w:tc>
        <w:tc>
          <w:tcPr>
            <w:tcW w:w="3402" w:type="dxa"/>
            <w:gridSpan w:val="5"/>
            <w:tcBorders>
              <w:left w:val="nil"/>
            </w:tcBorders>
          </w:tcPr>
          <w:p w14:paraId="617AE5C6" w14:textId="77777777" w:rsidR="001E41F3" w:rsidRDefault="001E41F3">
            <w:pPr>
              <w:pStyle w:val="CRCoverPage"/>
              <w:spacing w:after="0"/>
              <w:rPr>
                <w:noProof/>
              </w:rPr>
            </w:pPr>
          </w:p>
        </w:tc>
        <w:tc>
          <w:tcPr>
            <w:tcW w:w="1417" w:type="dxa"/>
            <w:gridSpan w:val="3"/>
            <w:tcBorders>
              <w:left w:val="nil"/>
            </w:tcBorders>
          </w:tcPr>
          <w:p w14:paraId="42CDCEE5"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6C870B98" w14:textId="2EA4DE68" w:rsidR="001E41F3" w:rsidRDefault="00DF657A">
            <w:pPr>
              <w:pStyle w:val="CRCoverPage"/>
              <w:spacing w:after="0"/>
              <w:ind w:left="100"/>
              <w:rPr>
                <w:noProof/>
              </w:rPr>
            </w:pPr>
            <w:fldSimple w:instr=" DOCPROPERTY  Release  \* MERGEFORMAT ">
              <w:r w:rsidR="00D24991">
                <w:rPr>
                  <w:noProof/>
                </w:rPr>
                <w:t>Rel</w:t>
              </w:r>
              <w:r w:rsidR="00247857">
                <w:rPr>
                  <w:noProof/>
                </w:rPr>
                <w:t>-1</w:t>
              </w:r>
              <w:r w:rsidR="00222EC1">
                <w:rPr>
                  <w:noProof/>
                </w:rPr>
                <w:t>8</w:t>
              </w:r>
            </w:fldSimple>
          </w:p>
        </w:tc>
      </w:tr>
      <w:tr w:rsidR="001E41F3" w14:paraId="30122F0C" w14:textId="77777777" w:rsidTr="00547111">
        <w:tc>
          <w:tcPr>
            <w:tcW w:w="1843" w:type="dxa"/>
            <w:tcBorders>
              <w:left w:val="single" w:sz="4" w:space="0" w:color="auto"/>
              <w:bottom w:val="single" w:sz="4" w:space="0" w:color="auto"/>
            </w:tcBorders>
          </w:tcPr>
          <w:p w14:paraId="615796D0" w14:textId="77777777" w:rsidR="001E41F3" w:rsidRDefault="001E41F3">
            <w:pPr>
              <w:pStyle w:val="CRCoverPage"/>
              <w:spacing w:after="0"/>
              <w:rPr>
                <w:b/>
                <w:i/>
                <w:noProof/>
              </w:rPr>
            </w:pPr>
          </w:p>
        </w:tc>
        <w:tc>
          <w:tcPr>
            <w:tcW w:w="4677" w:type="dxa"/>
            <w:gridSpan w:val="8"/>
            <w:tcBorders>
              <w:bottom w:val="single" w:sz="4" w:space="0" w:color="auto"/>
            </w:tcBorders>
          </w:tcPr>
          <w:p w14:paraId="78418D37"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 xml:space="preserve">in an earlier </w:t>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Pr>
                <w:i/>
                <w:noProof/>
                <w:sz w:val="18"/>
              </w:rPr>
              <w:t>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05D36727"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1"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1A28F380" w14:textId="2B8F7B7C"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r>
            <w:r w:rsidR="002E472E">
              <w:rPr>
                <w:i/>
                <w:noProof/>
                <w:sz w:val="18"/>
              </w:rPr>
              <w:t>…</w:t>
            </w:r>
            <w:r w:rsidR="0051580D">
              <w:rPr>
                <w:i/>
                <w:noProof/>
                <w:sz w:val="18"/>
              </w:rPr>
              <w:br/>
            </w:r>
            <w:r w:rsidR="00E34898">
              <w:rPr>
                <w:i/>
                <w:noProof/>
                <w:sz w:val="18"/>
              </w:rPr>
              <w:t>Rel-16</w:t>
            </w:r>
            <w:r w:rsidR="00E34898">
              <w:rPr>
                <w:i/>
                <w:noProof/>
                <w:sz w:val="18"/>
              </w:rPr>
              <w:tab/>
              <w:t>(Release 16)</w:t>
            </w:r>
            <w:r w:rsidR="002E472E">
              <w:rPr>
                <w:i/>
                <w:noProof/>
                <w:sz w:val="18"/>
              </w:rPr>
              <w:br/>
              <w:t>Rel-17</w:t>
            </w:r>
            <w:r w:rsidR="002E472E">
              <w:rPr>
                <w:i/>
                <w:noProof/>
                <w:sz w:val="18"/>
              </w:rPr>
              <w:tab/>
              <w:t>(Release 17)</w:t>
            </w:r>
            <w:r w:rsidR="002E472E">
              <w:rPr>
                <w:i/>
                <w:noProof/>
                <w:sz w:val="18"/>
              </w:rPr>
              <w:br/>
              <w:t>Rel-18</w:t>
            </w:r>
            <w:r w:rsidR="002E472E">
              <w:rPr>
                <w:i/>
                <w:noProof/>
                <w:sz w:val="18"/>
              </w:rPr>
              <w:tab/>
              <w:t>(Release 18)</w:t>
            </w:r>
            <w:r w:rsidR="00C870F6">
              <w:rPr>
                <w:i/>
                <w:noProof/>
                <w:sz w:val="18"/>
              </w:rPr>
              <w:br/>
              <w:t>Rel-19</w:t>
            </w:r>
            <w:r w:rsidR="00653DE4">
              <w:rPr>
                <w:i/>
                <w:noProof/>
                <w:sz w:val="18"/>
              </w:rPr>
              <w:tab/>
              <w:t>(Release 19)</w:t>
            </w:r>
          </w:p>
        </w:tc>
      </w:tr>
      <w:tr w:rsidR="001E41F3" w14:paraId="7FBEB8E7" w14:textId="77777777" w:rsidTr="00547111">
        <w:tc>
          <w:tcPr>
            <w:tcW w:w="1843" w:type="dxa"/>
          </w:tcPr>
          <w:p w14:paraId="44A3A604" w14:textId="77777777" w:rsidR="001E41F3" w:rsidRDefault="001E41F3">
            <w:pPr>
              <w:pStyle w:val="CRCoverPage"/>
              <w:spacing w:after="0"/>
              <w:rPr>
                <w:b/>
                <w:i/>
                <w:noProof/>
                <w:sz w:val="8"/>
                <w:szCs w:val="8"/>
              </w:rPr>
            </w:pPr>
          </w:p>
        </w:tc>
        <w:tc>
          <w:tcPr>
            <w:tcW w:w="7797" w:type="dxa"/>
            <w:gridSpan w:val="10"/>
          </w:tcPr>
          <w:p w14:paraId="5524CC4E" w14:textId="77777777" w:rsidR="001E41F3" w:rsidRDefault="001E41F3">
            <w:pPr>
              <w:pStyle w:val="CRCoverPage"/>
              <w:spacing w:after="0"/>
              <w:rPr>
                <w:noProof/>
                <w:sz w:val="8"/>
                <w:szCs w:val="8"/>
              </w:rPr>
            </w:pPr>
          </w:p>
        </w:tc>
      </w:tr>
      <w:tr w:rsidR="001E41F3" w14:paraId="1256F52C" w14:textId="77777777" w:rsidTr="00547111">
        <w:tc>
          <w:tcPr>
            <w:tcW w:w="2694" w:type="dxa"/>
            <w:gridSpan w:val="2"/>
            <w:tcBorders>
              <w:top w:val="single" w:sz="4" w:space="0" w:color="auto"/>
              <w:left w:val="single" w:sz="4" w:space="0" w:color="auto"/>
            </w:tcBorders>
          </w:tcPr>
          <w:p w14:paraId="52C87DB0" w14:textId="77777777" w:rsidR="001E41F3" w:rsidRDefault="001E41F3">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2FEC462E" w14:textId="77777777" w:rsidR="006B79EE" w:rsidRDefault="00F605DB" w:rsidP="003916E1">
            <w:pPr>
              <w:pStyle w:val="CRCoverPage"/>
              <w:spacing w:after="0"/>
              <w:ind w:left="100"/>
              <w:rPr>
                <w:noProof/>
              </w:rPr>
            </w:pPr>
            <w:r>
              <w:rPr>
                <w:noProof/>
              </w:rPr>
              <w:t>3GPP TS </w:t>
            </w:r>
            <w:r w:rsidRPr="00205606">
              <w:rPr>
                <w:noProof/>
              </w:rPr>
              <w:t>33.501</w:t>
            </w:r>
            <w:r>
              <w:rPr>
                <w:noProof/>
              </w:rPr>
              <w:t xml:space="preserve"> clause X.10 has specified </w:t>
            </w:r>
            <w:r>
              <w:t>the</w:t>
            </w:r>
            <w:r w:rsidRPr="00E53B9A">
              <w:t xml:space="preserve"> procedure for secured and authorized AI/ML model sharing</w:t>
            </w:r>
            <w:r>
              <w:t>. This clause covers two cases, when the NF Service consumer requests access token for itself or on behalf of an ML mod</w:t>
            </w:r>
            <w:r w:rsidR="0005509F">
              <w:t>el</w:t>
            </w:r>
            <w:r>
              <w:t xml:space="preserve"> consumer. </w:t>
            </w:r>
            <w:r w:rsidR="003916E1">
              <w:rPr>
                <w:lang w:val="en-US"/>
              </w:rPr>
              <w:t xml:space="preserve">The support for the </w:t>
            </w:r>
            <w:r>
              <w:rPr>
                <w:lang w:val="en-US"/>
              </w:rPr>
              <w:t>second case</w:t>
            </w:r>
            <w:r w:rsidR="003916E1">
              <w:rPr>
                <w:lang w:val="en-US"/>
              </w:rPr>
              <w:t xml:space="preserve"> needs to be added:</w:t>
            </w:r>
            <w:r>
              <w:rPr>
                <w:lang w:val="en-US"/>
              </w:rPr>
              <w:t xml:space="preserve"> where </w:t>
            </w:r>
            <w:r>
              <w:t xml:space="preserve">the NF Service Consumer requests access token on behalf of </w:t>
            </w:r>
            <w:r w:rsidR="003916E1">
              <w:t>an ML model</w:t>
            </w:r>
            <w:r>
              <w:t xml:space="preserve"> consumer</w:t>
            </w:r>
            <w:r w:rsidR="003916E1">
              <w:t xml:space="preserve"> as per specification in </w:t>
            </w:r>
            <w:r w:rsidR="003916E1">
              <w:rPr>
                <w:noProof/>
              </w:rPr>
              <w:t>3GPP TS </w:t>
            </w:r>
            <w:r w:rsidR="003916E1" w:rsidRPr="00205606">
              <w:rPr>
                <w:noProof/>
              </w:rPr>
              <w:t>33.501</w:t>
            </w:r>
            <w:r w:rsidR="003916E1">
              <w:rPr>
                <w:noProof/>
              </w:rPr>
              <w:t xml:space="preserve"> clause X.10</w:t>
            </w:r>
            <w:r w:rsidR="006B79EE">
              <w:rPr>
                <w:noProof/>
              </w:rPr>
              <w:t xml:space="preserve">. </w:t>
            </w:r>
          </w:p>
          <w:p w14:paraId="2693D2D9" w14:textId="77777777" w:rsidR="006B79EE" w:rsidRDefault="006B79EE" w:rsidP="003916E1">
            <w:pPr>
              <w:pStyle w:val="CRCoverPage"/>
              <w:spacing w:after="0"/>
              <w:ind w:left="100"/>
              <w:rPr>
                <w:noProof/>
              </w:rPr>
            </w:pPr>
          </w:p>
          <w:p w14:paraId="02C93923" w14:textId="77777777" w:rsidR="006B79EE" w:rsidRDefault="006B79EE" w:rsidP="003916E1">
            <w:pPr>
              <w:pStyle w:val="CRCoverPage"/>
              <w:spacing w:after="0"/>
              <w:ind w:left="100"/>
              <w:rPr>
                <w:noProof/>
              </w:rPr>
            </w:pPr>
            <w:r>
              <w:rPr>
                <w:noProof/>
              </w:rPr>
              <w:t>According to 3GPP TS </w:t>
            </w:r>
            <w:r w:rsidRPr="00205606">
              <w:rPr>
                <w:noProof/>
              </w:rPr>
              <w:t>33.501</w:t>
            </w:r>
            <w:r>
              <w:rPr>
                <w:noProof/>
              </w:rPr>
              <w:t xml:space="preserve"> clause X.10: </w:t>
            </w:r>
          </w:p>
          <w:p w14:paraId="099196C8" w14:textId="78E84C6F" w:rsidR="003916E1" w:rsidRDefault="006B79EE" w:rsidP="003916E1">
            <w:pPr>
              <w:pStyle w:val="CRCoverPage"/>
              <w:spacing w:after="0"/>
              <w:ind w:left="100"/>
              <w:rPr>
                <w:noProof/>
              </w:rPr>
            </w:pPr>
            <w:r>
              <w:rPr>
                <w:noProof/>
              </w:rPr>
              <w:t xml:space="preserve">In step 3 (Discovery of </w:t>
            </w:r>
            <w:r w:rsidRPr="006B79EE">
              <w:rPr>
                <w:noProof/>
                <w:highlight w:val="green"/>
              </w:rPr>
              <w:t>MTLF</w:t>
            </w:r>
            <w:r>
              <w:rPr>
                <w:noProof/>
              </w:rPr>
              <w:t xml:space="preserve">) of the procedure </w:t>
            </w:r>
            <w:r>
              <w:rPr>
                <w:lang w:val="en-US"/>
              </w:rPr>
              <w:t xml:space="preserve">for </w:t>
            </w:r>
            <w:r>
              <w:t>secured and authorized AI/ML model sharing between different vendors</w:t>
            </w:r>
          </w:p>
          <w:p w14:paraId="78899209" w14:textId="50B452FD" w:rsidR="006B79EE" w:rsidRDefault="006B79EE" w:rsidP="003916E1">
            <w:pPr>
              <w:pStyle w:val="CRCoverPage"/>
              <w:spacing w:after="0"/>
              <w:ind w:left="100"/>
              <w:rPr>
                <w:noProof/>
              </w:rPr>
            </w:pPr>
          </w:p>
          <w:p w14:paraId="3A4018F6" w14:textId="42D7C5C3" w:rsidR="006B79EE" w:rsidRDefault="006B79EE" w:rsidP="006B79EE">
            <w:pPr>
              <w:pStyle w:val="B2"/>
              <w:ind w:hanging="31"/>
            </w:pPr>
            <w:r w:rsidRPr="00690A26">
              <w:t>"</w:t>
            </w:r>
            <w:r>
              <w:t xml:space="preserve">In case of </w:t>
            </w:r>
            <w:r w:rsidRPr="006B79EE">
              <w:rPr>
                <w:highlight w:val="green"/>
              </w:rPr>
              <w:t>the NF service consumer (e.g. NWDAF containing MTLF)</w:t>
            </w:r>
            <w:r>
              <w:t xml:space="preserve"> request ML models on behalf of another </w:t>
            </w:r>
            <w:r w:rsidRPr="006B79EE">
              <w:rPr>
                <w:highlight w:val="green"/>
              </w:rPr>
              <w:t xml:space="preserve">ML model consumer (e.g., NWDAF containing </w:t>
            </w:r>
            <w:proofErr w:type="spellStart"/>
            <w:r w:rsidRPr="006B79EE">
              <w:rPr>
                <w:highlight w:val="green"/>
              </w:rPr>
              <w:t>AnLF</w:t>
            </w:r>
            <w:proofErr w:type="spellEnd"/>
            <w:r w:rsidRPr="006B79EE">
              <w:rPr>
                <w:highlight w:val="green"/>
              </w:rPr>
              <w:t>)</w:t>
            </w:r>
            <w:r>
              <w:t xml:space="preserve">, before step 3 the ML model consumer (e.g., NWDAF containing </w:t>
            </w:r>
            <w:proofErr w:type="spellStart"/>
            <w:r>
              <w:t>AnLF</w:t>
            </w:r>
            <w:proofErr w:type="spellEnd"/>
            <w:r>
              <w:t>) obtains a token for the analytics ID from NRF same as step 4 which authorizes the ML model consumer to use model retrieval service provided by the NF service consumer and sends the model retrieval service request to the NF service consumer with the Analytics ID, the obtained token, the Vendor ID and the CCA of the ML model consumer.</w:t>
            </w:r>
            <w:r w:rsidRPr="00690A26">
              <w:t>"</w:t>
            </w:r>
          </w:p>
          <w:p w14:paraId="30E08728" w14:textId="6FDD3863" w:rsidR="006B79EE" w:rsidRDefault="006B79EE" w:rsidP="003916E1">
            <w:pPr>
              <w:pStyle w:val="CRCoverPage"/>
              <w:spacing w:after="0"/>
              <w:ind w:left="100"/>
              <w:rPr>
                <w:noProof/>
              </w:rPr>
            </w:pPr>
            <w:r>
              <w:rPr>
                <w:noProof/>
              </w:rPr>
              <w:t>Further in step 4 it is stated that:</w:t>
            </w:r>
          </w:p>
          <w:p w14:paraId="717FA981" w14:textId="77777777" w:rsidR="001062AF" w:rsidRDefault="003916E1" w:rsidP="00B77499">
            <w:pPr>
              <w:pStyle w:val="B2"/>
              <w:ind w:hanging="31"/>
            </w:pPr>
            <w:r w:rsidRPr="00690A26">
              <w:t>"</w:t>
            </w:r>
            <w:r>
              <w:t xml:space="preserve">In case of </w:t>
            </w:r>
            <w:bookmarkStart w:id="1" w:name="_Hlk163383838"/>
            <w:r>
              <w:t xml:space="preserve">NF service consumer request ML models on behalf of another ML model consumer (e.g., NWDAF containing </w:t>
            </w:r>
            <w:proofErr w:type="spellStart"/>
            <w:r>
              <w:t>An</w:t>
            </w:r>
            <w:r w:rsidRPr="003D6F78">
              <w:t>LF</w:t>
            </w:r>
            <w:proofErr w:type="spellEnd"/>
            <w:r w:rsidRPr="003D6F78">
              <w:t>)</w:t>
            </w:r>
            <w:bookmarkEnd w:id="1"/>
            <w:r w:rsidRPr="003D6F78">
              <w:t xml:space="preserve">, the token request message shall also contain the NF instance ID and Vendor ID of the ML model consumer. </w:t>
            </w:r>
            <w:r w:rsidRPr="006B79EE">
              <w:rPr>
                <w:highlight w:val="green"/>
              </w:rPr>
              <w:t>The NF Service Consumer also includes the CCA of the ML model consumer that it has received in the service request from the ML model consumer</w:t>
            </w:r>
            <w:r w:rsidRPr="003D6F78">
              <w:t>.</w:t>
            </w:r>
            <w:r w:rsidRPr="00690A26">
              <w:t>"</w:t>
            </w:r>
          </w:p>
          <w:p w14:paraId="00D2D703" w14:textId="77777777" w:rsidR="006B79EE" w:rsidRDefault="006B79EE" w:rsidP="006B79EE">
            <w:pPr>
              <w:pStyle w:val="CRCoverPage"/>
              <w:spacing w:after="0"/>
              <w:ind w:left="100"/>
            </w:pPr>
            <w:r>
              <w:t xml:space="preserve">Here the NF service consumer </w:t>
            </w:r>
            <w:r w:rsidR="002B47FE">
              <w:t xml:space="preserve">is an </w:t>
            </w:r>
            <w:r w:rsidR="002B47FE" w:rsidRPr="002B47FE">
              <w:t>NWDAF containing MTLF</w:t>
            </w:r>
            <w:r w:rsidR="002B47FE">
              <w:t xml:space="preserve"> discovering an NF service producer which is again an </w:t>
            </w:r>
            <w:r w:rsidR="002B47FE" w:rsidRPr="002B47FE">
              <w:t>NWDAF containing MTLF</w:t>
            </w:r>
            <w:r w:rsidR="002B47FE">
              <w:t xml:space="preserve"> on behalf of an </w:t>
            </w:r>
            <w:r w:rsidR="002B47FE" w:rsidRPr="002B47FE">
              <w:t xml:space="preserve">ML model consumer (e.g., NWDAF containing </w:t>
            </w:r>
            <w:proofErr w:type="spellStart"/>
            <w:r w:rsidR="002B47FE" w:rsidRPr="002B47FE">
              <w:t>AnLF</w:t>
            </w:r>
            <w:proofErr w:type="spellEnd"/>
            <w:r w:rsidR="002B47FE" w:rsidRPr="002B47FE">
              <w:t>)</w:t>
            </w:r>
            <w:r w:rsidR="002B47FE">
              <w:t xml:space="preserve">. </w:t>
            </w:r>
          </w:p>
          <w:p w14:paraId="708AA7DE" w14:textId="24BB60E3" w:rsidR="002B47FE" w:rsidRPr="00B77499" w:rsidRDefault="002B47FE" w:rsidP="006B79EE">
            <w:pPr>
              <w:pStyle w:val="CRCoverPage"/>
              <w:spacing w:after="0"/>
              <w:ind w:left="100"/>
            </w:pPr>
            <w:r>
              <w:lastRenderedPageBreak/>
              <w:t xml:space="preserve">Currently in 3GPP TS 29.500 this use of </w:t>
            </w:r>
            <w:r>
              <w:rPr>
                <w:lang w:eastAsia="zh-CN"/>
              </w:rPr>
              <w:t>3gpp-Sbi-</w:t>
            </w:r>
            <w:r>
              <w:t>Source-NF-</w:t>
            </w:r>
            <w:r>
              <w:rPr>
                <w:lang w:eastAsia="zh-CN"/>
              </w:rPr>
              <w:t>Client-Credentials</w:t>
            </w:r>
            <w:r>
              <w:t xml:space="preserve"> is only defined for DCCF. Therefore, it is proposed to add the related examples </w:t>
            </w:r>
            <w:r w:rsidR="00965663">
              <w:t xml:space="preserve">to support the case defined in </w:t>
            </w:r>
            <w:r w:rsidR="00965663">
              <w:rPr>
                <w:noProof/>
              </w:rPr>
              <w:t>3GPP TS </w:t>
            </w:r>
            <w:r w:rsidR="00965663" w:rsidRPr="00205606">
              <w:rPr>
                <w:noProof/>
              </w:rPr>
              <w:t>33.501</w:t>
            </w:r>
            <w:r w:rsidR="00965663">
              <w:rPr>
                <w:noProof/>
              </w:rPr>
              <w:t xml:space="preserve"> clause X.10.</w:t>
            </w:r>
          </w:p>
        </w:tc>
      </w:tr>
      <w:tr w:rsidR="001E41F3" w14:paraId="4CA74D09" w14:textId="77777777" w:rsidTr="00547111">
        <w:tc>
          <w:tcPr>
            <w:tcW w:w="2694" w:type="dxa"/>
            <w:gridSpan w:val="2"/>
            <w:tcBorders>
              <w:left w:val="single" w:sz="4" w:space="0" w:color="auto"/>
            </w:tcBorders>
          </w:tcPr>
          <w:p w14:paraId="2D0866D6"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365DEF04" w14:textId="77777777" w:rsidR="001E41F3" w:rsidRDefault="001E41F3">
            <w:pPr>
              <w:pStyle w:val="CRCoverPage"/>
              <w:spacing w:after="0"/>
              <w:rPr>
                <w:noProof/>
                <w:sz w:val="8"/>
                <w:szCs w:val="8"/>
              </w:rPr>
            </w:pPr>
          </w:p>
        </w:tc>
      </w:tr>
      <w:tr w:rsidR="001E41F3" w14:paraId="21016551" w14:textId="77777777" w:rsidTr="00547111">
        <w:tc>
          <w:tcPr>
            <w:tcW w:w="2694" w:type="dxa"/>
            <w:gridSpan w:val="2"/>
            <w:tcBorders>
              <w:left w:val="single" w:sz="4" w:space="0" w:color="auto"/>
            </w:tcBorders>
          </w:tcPr>
          <w:p w14:paraId="49433147" w14:textId="77777777" w:rsidR="001E41F3" w:rsidRDefault="001E41F3">
            <w:pPr>
              <w:pStyle w:val="CRCoverPage"/>
              <w:tabs>
                <w:tab w:val="right" w:pos="2184"/>
              </w:tabs>
              <w:spacing w:after="0"/>
              <w:rPr>
                <w:b/>
                <w:i/>
                <w:noProof/>
              </w:rPr>
            </w:pPr>
            <w:r>
              <w:rPr>
                <w:b/>
                <w:i/>
                <w:noProof/>
              </w:rPr>
              <w:t>Summary of change</w:t>
            </w:r>
            <w:r w:rsidR="0051580D">
              <w:rPr>
                <w:b/>
                <w:i/>
                <w:noProof/>
              </w:rPr>
              <w:t>:</w:t>
            </w:r>
          </w:p>
        </w:tc>
        <w:tc>
          <w:tcPr>
            <w:tcW w:w="6946" w:type="dxa"/>
            <w:gridSpan w:val="9"/>
            <w:tcBorders>
              <w:right w:val="single" w:sz="4" w:space="0" w:color="auto"/>
            </w:tcBorders>
            <w:shd w:val="pct30" w:color="FFFF00" w:fill="auto"/>
          </w:tcPr>
          <w:p w14:paraId="31C656EC" w14:textId="3B0C7390" w:rsidR="00EE7FEF" w:rsidRDefault="0069568B" w:rsidP="0069568B">
            <w:pPr>
              <w:pStyle w:val="CRCoverPage"/>
              <w:spacing w:after="0"/>
              <w:ind w:left="100"/>
              <w:rPr>
                <w:noProof/>
              </w:rPr>
            </w:pPr>
            <w:r>
              <w:rPr>
                <w:noProof/>
              </w:rPr>
              <w:t xml:space="preserve">The descriptions of </w:t>
            </w:r>
            <w:r>
              <w:rPr>
                <w:lang w:eastAsia="zh-CN"/>
              </w:rPr>
              <w:t>3gpp-Sbi-Source-NF-Client-Credentials</w:t>
            </w:r>
            <w:r>
              <w:rPr>
                <w:noProof/>
              </w:rPr>
              <w:t xml:space="preserve"> in the table and in the related clause are updated to include</w:t>
            </w:r>
            <w:r w:rsidR="00EE7FEF">
              <w:rPr>
                <w:noProof/>
              </w:rPr>
              <w:t xml:space="preserve"> the case </w:t>
            </w:r>
            <w:r w:rsidR="00EE7FEF">
              <w:rPr>
                <w:lang w:val="en-US"/>
              </w:rPr>
              <w:t xml:space="preserve">where </w:t>
            </w:r>
            <w:r w:rsidR="00EE7FEF">
              <w:t xml:space="preserve">the </w:t>
            </w:r>
            <w:r w:rsidRPr="002B47FE">
              <w:t>NWDAF containing MTLF</w:t>
            </w:r>
            <w:r>
              <w:t xml:space="preserve"> </w:t>
            </w:r>
            <w:r w:rsidR="00EE7FEF">
              <w:t>requests access token on behalf of an ML model consumer</w:t>
            </w:r>
            <w:r>
              <w:t xml:space="preserve"> (</w:t>
            </w:r>
            <w:r w:rsidRPr="002B47FE">
              <w:t xml:space="preserve">NWDAF containing </w:t>
            </w:r>
            <w:proofErr w:type="spellStart"/>
            <w:r w:rsidRPr="002B47FE">
              <w:t>AnLF</w:t>
            </w:r>
            <w:proofErr w:type="spellEnd"/>
            <w:r>
              <w:t>).</w:t>
            </w:r>
          </w:p>
        </w:tc>
      </w:tr>
      <w:tr w:rsidR="001E41F3" w14:paraId="1F886379" w14:textId="77777777" w:rsidTr="00547111">
        <w:tc>
          <w:tcPr>
            <w:tcW w:w="2694" w:type="dxa"/>
            <w:gridSpan w:val="2"/>
            <w:tcBorders>
              <w:left w:val="single" w:sz="4" w:space="0" w:color="auto"/>
            </w:tcBorders>
          </w:tcPr>
          <w:p w14:paraId="4D989623"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71C4A204" w14:textId="77777777" w:rsidR="001E41F3" w:rsidRDefault="001E41F3">
            <w:pPr>
              <w:pStyle w:val="CRCoverPage"/>
              <w:spacing w:after="0"/>
              <w:rPr>
                <w:noProof/>
                <w:sz w:val="8"/>
                <w:szCs w:val="8"/>
              </w:rPr>
            </w:pPr>
          </w:p>
        </w:tc>
      </w:tr>
      <w:tr w:rsidR="001E41F3" w14:paraId="678D7BF9" w14:textId="77777777" w:rsidTr="00547111">
        <w:tc>
          <w:tcPr>
            <w:tcW w:w="2694" w:type="dxa"/>
            <w:gridSpan w:val="2"/>
            <w:tcBorders>
              <w:left w:val="single" w:sz="4" w:space="0" w:color="auto"/>
              <w:bottom w:val="single" w:sz="4" w:space="0" w:color="auto"/>
            </w:tcBorders>
          </w:tcPr>
          <w:p w14:paraId="4E5CE1B6" w14:textId="77777777" w:rsidR="001E41F3" w:rsidRDefault="001E41F3">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5C4BEB44" w14:textId="022E0F41" w:rsidR="001E41F3" w:rsidRDefault="00942DCC">
            <w:pPr>
              <w:pStyle w:val="CRCoverPage"/>
              <w:spacing w:after="0"/>
              <w:ind w:left="100"/>
              <w:rPr>
                <w:noProof/>
              </w:rPr>
            </w:pPr>
            <w:r>
              <w:rPr>
                <w:noProof/>
              </w:rPr>
              <w:t xml:space="preserve">The stage-3 specification is incomplete and is not aligned with stage-2 specification. </w:t>
            </w:r>
          </w:p>
        </w:tc>
      </w:tr>
      <w:tr w:rsidR="001E41F3" w14:paraId="034AF533" w14:textId="77777777" w:rsidTr="00547111">
        <w:tc>
          <w:tcPr>
            <w:tcW w:w="2694" w:type="dxa"/>
            <w:gridSpan w:val="2"/>
          </w:tcPr>
          <w:p w14:paraId="39D9EB5B" w14:textId="77777777" w:rsidR="001E41F3" w:rsidRDefault="001E41F3">
            <w:pPr>
              <w:pStyle w:val="CRCoverPage"/>
              <w:spacing w:after="0"/>
              <w:rPr>
                <w:b/>
                <w:i/>
                <w:noProof/>
                <w:sz w:val="8"/>
                <w:szCs w:val="8"/>
              </w:rPr>
            </w:pPr>
          </w:p>
        </w:tc>
        <w:tc>
          <w:tcPr>
            <w:tcW w:w="6946" w:type="dxa"/>
            <w:gridSpan w:val="9"/>
          </w:tcPr>
          <w:p w14:paraId="7826CB1C" w14:textId="77777777" w:rsidR="001E41F3" w:rsidRDefault="001E41F3">
            <w:pPr>
              <w:pStyle w:val="CRCoverPage"/>
              <w:spacing w:after="0"/>
              <w:rPr>
                <w:noProof/>
                <w:sz w:val="8"/>
                <w:szCs w:val="8"/>
              </w:rPr>
            </w:pPr>
          </w:p>
        </w:tc>
      </w:tr>
      <w:tr w:rsidR="001E41F3" w14:paraId="6A17D7AC" w14:textId="77777777" w:rsidTr="00547111">
        <w:tc>
          <w:tcPr>
            <w:tcW w:w="2694" w:type="dxa"/>
            <w:gridSpan w:val="2"/>
            <w:tcBorders>
              <w:top w:val="single" w:sz="4" w:space="0" w:color="auto"/>
              <w:left w:val="single" w:sz="4" w:space="0" w:color="auto"/>
            </w:tcBorders>
          </w:tcPr>
          <w:p w14:paraId="6DAD5B19" w14:textId="77777777" w:rsidR="001E41F3" w:rsidRDefault="001E41F3">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2E8CC96B" w14:textId="72D01D77" w:rsidR="001E41F3" w:rsidRDefault="00CB0FAE">
            <w:pPr>
              <w:pStyle w:val="CRCoverPage"/>
              <w:spacing w:after="0"/>
              <w:ind w:left="100"/>
              <w:rPr>
                <w:noProof/>
              </w:rPr>
            </w:pPr>
            <w:r>
              <w:rPr>
                <w:noProof/>
              </w:rPr>
              <w:t>5</w:t>
            </w:r>
            <w:r w:rsidR="00B32ACD">
              <w:rPr>
                <w:noProof/>
              </w:rPr>
              <w:t>.</w:t>
            </w:r>
            <w:r>
              <w:rPr>
                <w:noProof/>
              </w:rPr>
              <w:t>2.3.2.1, 5.2.3.2.22</w:t>
            </w:r>
            <w:r w:rsidR="00F34519">
              <w:rPr>
                <w:noProof/>
              </w:rPr>
              <w:t xml:space="preserve">, </w:t>
            </w:r>
            <w:r w:rsidR="003646C1">
              <w:rPr>
                <w:lang w:eastAsia="zh-CN"/>
              </w:rPr>
              <w:t>6.7.</w:t>
            </w:r>
            <w:proofErr w:type="gramStart"/>
            <w:r w:rsidR="003646C1">
              <w:rPr>
                <w:lang w:eastAsia="zh-CN"/>
              </w:rPr>
              <w:t>5.</w:t>
            </w:r>
            <w:r w:rsidR="003646C1" w:rsidRPr="003646C1">
              <w:rPr>
                <w:highlight w:val="green"/>
                <w:lang w:eastAsia="zh-CN"/>
              </w:rPr>
              <w:t>XX</w:t>
            </w:r>
            <w:proofErr w:type="gramEnd"/>
          </w:p>
        </w:tc>
      </w:tr>
      <w:tr w:rsidR="001E41F3" w14:paraId="56E1E6C3" w14:textId="77777777" w:rsidTr="00547111">
        <w:tc>
          <w:tcPr>
            <w:tcW w:w="2694" w:type="dxa"/>
            <w:gridSpan w:val="2"/>
            <w:tcBorders>
              <w:left w:val="single" w:sz="4" w:space="0" w:color="auto"/>
            </w:tcBorders>
          </w:tcPr>
          <w:p w14:paraId="2FB9DE77"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0898542D" w14:textId="77777777" w:rsidR="001E41F3" w:rsidRDefault="001E41F3">
            <w:pPr>
              <w:pStyle w:val="CRCoverPage"/>
              <w:spacing w:after="0"/>
              <w:rPr>
                <w:noProof/>
                <w:sz w:val="8"/>
                <w:szCs w:val="8"/>
              </w:rPr>
            </w:pPr>
          </w:p>
        </w:tc>
      </w:tr>
      <w:tr w:rsidR="001E41F3" w14:paraId="76F95A8B" w14:textId="77777777" w:rsidTr="00547111">
        <w:tc>
          <w:tcPr>
            <w:tcW w:w="2694" w:type="dxa"/>
            <w:gridSpan w:val="2"/>
            <w:tcBorders>
              <w:left w:val="single" w:sz="4" w:space="0" w:color="auto"/>
            </w:tcBorders>
          </w:tcPr>
          <w:p w14:paraId="335EAB52" w14:textId="77777777" w:rsidR="001E41F3" w:rsidRDefault="001E41F3">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51DF3285" w14:textId="77777777" w:rsidR="001E41F3" w:rsidRDefault="001E41F3">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7AA1E7F6" w14:textId="77777777" w:rsidR="001E41F3" w:rsidRDefault="001E41F3">
            <w:pPr>
              <w:pStyle w:val="CRCoverPage"/>
              <w:spacing w:after="0"/>
              <w:jc w:val="center"/>
              <w:rPr>
                <w:b/>
                <w:caps/>
                <w:noProof/>
              </w:rPr>
            </w:pPr>
            <w:r>
              <w:rPr>
                <w:b/>
                <w:caps/>
                <w:noProof/>
              </w:rPr>
              <w:t>N</w:t>
            </w:r>
          </w:p>
        </w:tc>
        <w:tc>
          <w:tcPr>
            <w:tcW w:w="2977" w:type="dxa"/>
            <w:gridSpan w:val="4"/>
          </w:tcPr>
          <w:p w14:paraId="304CCBCB" w14:textId="77777777" w:rsidR="001E41F3" w:rsidRDefault="001E41F3">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0D32F54E" w14:textId="77777777" w:rsidR="001E41F3" w:rsidRDefault="001E41F3">
            <w:pPr>
              <w:pStyle w:val="CRCoverPage"/>
              <w:spacing w:after="0"/>
              <w:ind w:left="99"/>
              <w:rPr>
                <w:noProof/>
              </w:rPr>
            </w:pPr>
          </w:p>
        </w:tc>
      </w:tr>
      <w:tr w:rsidR="001E41F3" w14:paraId="34ACE2EB" w14:textId="77777777" w:rsidTr="00547111">
        <w:tc>
          <w:tcPr>
            <w:tcW w:w="2694" w:type="dxa"/>
            <w:gridSpan w:val="2"/>
            <w:tcBorders>
              <w:left w:val="single" w:sz="4" w:space="0" w:color="auto"/>
            </w:tcBorders>
          </w:tcPr>
          <w:p w14:paraId="571382F3" w14:textId="77777777" w:rsidR="001E41F3" w:rsidRDefault="001E41F3">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2293993E"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136AA7C2" w14:textId="0551417B" w:rsidR="001E41F3" w:rsidRDefault="00E40877">
            <w:pPr>
              <w:pStyle w:val="CRCoverPage"/>
              <w:spacing w:after="0"/>
              <w:jc w:val="center"/>
              <w:rPr>
                <w:b/>
                <w:caps/>
                <w:noProof/>
              </w:rPr>
            </w:pPr>
            <w:r>
              <w:rPr>
                <w:b/>
                <w:caps/>
                <w:noProof/>
              </w:rPr>
              <w:t>X</w:t>
            </w:r>
          </w:p>
        </w:tc>
        <w:tc>
          <w:tcPr>
            <w:tcW w:w="2977" w:type="dxa"/>
            <w:gridSpan w:val="4"/>
          </w:tcPr>
          <w:p w14:paraId="7DB274D8" w14:textId="77777777" w:rsidR="001E41F3" w:rsidRDefault="001E41F3">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2398B96" w14:textId="77777777" w:rsidR="001E41F3" w:rsidRDefault="00145D43">
            <w:pPr>
              <w:pStyle w:val="CRCoverPage"/>
              <w:spacing w:after="0"/>
              <w:ind w:left="99"/>
              <w:rPr>
                <w:noProof/>
              </w:rPr>
            </w:pPr>
            <w:r>
              <w:rPr>
                <w:noProof/>
              </w:rPr>
              <w:t xml:space="preserve">TS/TR ... CR ... </w:t>
            </w:r>
          </w:p>
        </w:tc>
      </w:tr>
      <w:tr w:rsidR="001E41F3" w14:paraId="446DDBAC" w14:textId="77777777" w:rsidTr="00547111">
        <w:tc>
          <w:tcPr>
            <w:tcW w:w="2694" w:type="dxa"/>
            <w:gridSpan w:val="2"/>
            <w:tcBorders>
              <w:left w:val="single" w:sz="4" w:space="0" w:color="auto"/>
            </w:tcBorders>
          </w:tcPr>
          <w:p w14:paraId="678A1AA6" w14:textId="77777777" w:rsidR="001E41F3" w:rsidRDefault="001E41F3">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382D44DF"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3BB7EE70" w14:textId="1949C442" w:rsidR="001E41F3" w:rsidRDefault="00E40877">
            <w:pPr>
              <w:pStyle w:val="CRCoverPage"/>
              <w:spacing w:after="0"/>
              <w:jc w:val="center"/>
              <w:rPr>
                <w:b/>
                <w:caps/>
                <w:noProof/>
              </w:rPr>
            </w:pPr>
            <w:r>
              <w:rPr>
                <w:b/>
                <w:caps/>
                <w:noProof/>
              </w:rPr>
              <w:t>X</w:t>
            </w:r>
          </w:p>
        </w:tc>
        <w:tc>
          <w:tcPr>
            <w:tcW w:w="2977" w:type="dxa"/>
            <w:gridSpan w:val="4"/>
          </w:tcPr>
          <w:p w14:paraId="1A4306D9" w14:textId="77777777" w:rsidR="001E41F3" w:rsidRDefault="001E41F3">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186A633D" w14:textId="77777777" w:rsidR="001E41F3" w:rsidRDefault="00145D43">
            <w:pPr>
              <w:pStyle w:val="CRCoverPage"/>
              <w:spacing w:after="0"/>
              <w:ind w:left="99"/>
              <w:rPr>
                <w:noProof/>
              </w:rPr>
            </w:pPr>
            <w:r>
              <w:rPr>
                <w:noProof/>
              </w:rPr>
              <w:t xml:space="preserve">TS/TR ... CR ... </w:t>
            </w:r>
          </w:p>
        </w:tc>
      </w:tr>
      <w:tr w:rsidR="001E41F3" w14:paraId="55C714D2" w14:textId="77777777" w:rsidTr="00547111">
        <w:tc>
          <w:tcPr>
            <w:tcW w:w="2694" w:type="dxa"/>
            <w:gridSpan w:val="2"/>
            <w:tcBorders>
              <w:left w:val="single" w:sz="4" w:space="0" w:color="auto"/>
            </w:tcBorders>
          </w:tcPr>
          <w:p w14:paraId="45913E62" w14:textId="77777777" w:rsidR="001E41F3" w:rsidRDefault="00145D43">
            <w:pPr>
              <w:pStyle w:val="CRCoverPage"/>
              <w:spacing w:after="0"/>
              <w:rPr>
                <w:b/>
                <w:i/>
                <w:noProof/>
              </w:rPr>
            </w:pPr>
            <w:r>
              <w:rPr>
                <w:b/>
                <w:i/>
                <w:noProof/>
              </w:rPr>
              <w:t xml:space="preserve">(show </w:t>
            </w:r>
            <w:r w:rsidR="00592D74">
              <w:rPr>
                <w:b/>
                <w:i/>
                <w:noProof/>
              </w:rPr>
              <w:t xml:space="preserve">related </w:t>
            </w:r>
            <w:r>
              <w:rPr>
                <w:b/>
                <w:i/>
                <w:noProof/>
              </w:rPr>
              <w:t>CR</w:t>
            </w:r>
            <w:r w:rsidR="00592D74">
              <w:rPr>
                <w:b/>
                <w:i/>
                <w:noProof/>
              </w:rPr>
              <w:t>s</w:t>
            </w:r>
            <w:r>
              <w:rPr>
                <w:b/>
                <w:i/>
                <w:noProof/>
              </w:rPr>
              <w:t>)</w:t>
            </w:r>
          </w:p>
        </w:tc>
        <w:tc>
          <w:tcPr>
            <w:tcW w:w="284" w:type="dxa"/>
            <w:tcBorders>
              <w:top w:val="single" w:sz="4" w:space="0" w:color="auto"/>
              <w:left w:val="single" w:sz="4" w:space="0" w:color="auto"/>
              <w:bottom w:val="single" w:sz="4" w:space="0" w:color="auto"/>
            </w:tcBorders>
            <w:shd w:val="pct25" w:color="FFFF00" w:fill="auto"/>
          </w:tcPr>
          <w:p w14:paraId="70131AD4"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7F92011" w14:textId="3DFADF25" w:rsidR="001E41F3" w:rsidRDefault="00E40877">
            <w:pPr>
              <w:pStyle w:val="CRCoverPage"/>
              <w:spacing w:after="0"/>
              <w:jc w:val="center"/>
              <w:rPr>
                <w:b/>
                <w:caps/>
                <w:noProof/>
              </w:rPr>
            </w:pPr>
            <w:r>
              <w:rPr>
                <w:b/>
                <w:caps/>
                <w:noProof/>
              </w:rPr>
              <w:t>X</w:t>
            </w:r>
          </w:p>
        </w:tc>
        <w:tc>
          <w:tcPr>
            <w:tcW w:w="2977" w:type="dxa"/>
            <w:gridSpan w:val="4"/>
          </w:tcPr>
          <w:p w14:paraId="1B4FF921" w14:textId="77777777" w:rsidR="001E41F3" w:rsidRDefault="001E41F3">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66152F5E" w14:textId="77777777" w:rsidR="001E41F3" w:rsidRDefault="00145D43">
            <w:pPr>
              <w:pStyle w:val="CRCoverPage"/>
              <w:spacing w:after="0"/>
              <w:ind w:left="99"/>
              <w:rPr>
                <w:noProof/>
              </w:rPr>
            </w:pPr>
            <w:r>
              <w:rPr>
                <w:noProof/>
              </w:rPr>
              <w:t>TS</w:t>
            </w:r>
            <w:r w:rsidR="000A6394">
              <w:rPr>
                <w:noProof/>
              </w:rPr>
              <w:t xml:space="preserve">/TR ... CR ... </w:t>
            </w:r>
          </w:p>
        </w:tc>
      </w:tr>
      <w:tr w:rsidR="001E41F3" w14:paraId="60DF82CC" w14:textId="77777777" w:rsidTr="008863B9">
        <w:tc>
          <w:tcPr>
            <w:tcW w:w="2694" w:type="dxa"/>
            <w:gridSpan w:val="2"/>
            <w:tcBorders>
              <w:left w:val="single" w:sz="4" w:space="0" w:color="auto"/>
            </w:tcBorders>
          </w:tcPr>
          <w:p w14:paraId="517696CD" w14:textId="77777777" w:rsidR="001E41F3" w:rsidRDefault="001E41F3">
            <w:pPr>
              <w:pStyle w:val="CRCoverPage"/>
              <w:spacing w:after="0"/>
              <w:rPr>
                <w:b/>
                <w:i/>
                <w:noProof/>
              </w:rPr>
            </w:pPr>
          </w:p>
        </w:tc>
        <w:tc>
          <w:tcPr>
            <w:tcW w:w="6946" w:type="dxa"/>
            <w:gridSpan w:val="9"/>
            <w:tcBorders>
              <w:right w:val="single" w:sz="4" w:space="0" w:color="auto"/>
            </w:tcBorders>
          </w:tcPr>
          <w:p w14:paraId="4D84207F" w14:textId="77777777" w:rsidR="001E41F3" w:rsidRDefault="001E41F3">
            <w:pPr>
              <w:pStyle w:val="CRCoverPage"/>
              <w:spacing w:after="0"/>
              <w:rPr>
                <w:noProof/>
              </w:rPr>
            </w:pPr>
          </w:p>
        </w:tc>
      </w:tr>
      <w:tr w:rsidR="001E41F3" w14:paraId="556B87B6" w14:textId="77777777" w:rsidTr="008863B9">
        <w:tc>
          <w:tcPr>
            <w:tcW w:w="2694" w:type="dxa"/>
            <w:gridSpan w:val="2"/>
            <w:tcBorders>
              <w:left w:val="single" w:sz="4" w:space="0" w:color="auto"/>
              <w:bottom w:val="single" w:sz="4" w:space="0" w:color="auto"/>
            </w:tcBorders>
          </w:tcPr>
          <w:p w14:paraId="79A9C411" w14:textId="77777777" w:rsidR="001E41F3" w:rsidRDefault="001E41F3">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00D3B8F7" w14:textId="4E957EFA" w:rsidR="001E41F3" w:rsidRDefault="001E41F3">
            <w:pPr>
              <w:pStyle w:val="CRCoverPage"/>
              <w:spacing w:after="0"/>
              <w:ind w:left="100"/>
              <w:rPr>
                <w:noProof/>
              </w:rPr>
            </w:pPr>
          </w:p>
        </w:tc>
      </w:tr>
      <w:tr w:rsidR="008863B9" w:rsidRPr="008863B9" w14:paraId="45BFE792" w14:textId="77777777" w:rsidTr="008863B9">
        <w:tc>
          <w:tcPr>
            <w:tcW w:w="2694" w:type="dxa"/>
            <w:gridSpan w:val="2"/>
            <w:tcBorders>
              <w:top w:val="single" w:sz="4" w:space="0" w:color="auto"/>
              <w:bottom w:val="single" w:sz="4" w:space="0" w:color="auto"/>
            </w:tcBorders>
          </w:tcPr>
          <w:p w14:paraId="194242DD" w14:textId="77777777" w:rsidR="008863B9" w:rsidRPr="008863B9" w:rsidRDefault="008863B9">
            <w:pPr>
              <w:pStyle w:val="CRCoverPage"/>
              <w:tabs>
                <w:tab w:val="right" w:pos="2184"/>
              </w:tabs>
              <w:spacing w:after="0"/>
              <w:rPr>
                <w:b/>
                <w:i/>
                <w:noProof/>
                <w:sz w:val="8"/>
                <w:szCs w:val="8"/>
              </w:rPr>
            </w:pPr>
          </w:p>
        </w:tc>
        <w:tc>
          <w:tcPr>
            <w:tcW w:w="6946" w:type="dxa"/>
            <w:gridSpan w:val="9"/>
            <w:tcBorders>
              <w:top w:val="single" w:sz="4" w:space="0" w:color="auto"/>
              <w:bottom w:val="single" w:sz="4" w:space="0" w:color="auto"/>
            </w:tcBorders>
            <w:shd w:val="solid" w:color="FFFFFF" w:themeColor="background1" w:fill="auto"/>
          </w:tcPr>
          <w:p w14:paraId="1E0BCCE3" w14:textId="77777777" w:rsidR="008863B9" w:rsidRPr="008863B9" w:rsidRDefault="008863B9">
            <w:pPr>
              <w:pStyle w:val="CRCoverPage"/>
              <w:spacing w:after="0"/>
              <w:ind w:left="100"/>
              <w:rPr>
                <w:noProof/>
                <w:sz w:val="8"/>
                <w:szCs w:val="8"/>
              </w:rPr>
            </w:pPr>
          </w:p>
        </w:tc>
      </w:tr>
      <w:tr w:rsidR="008863B9" w14:paraId="6C3DBC81" w14:textId="77777777" w:rsidTr="008863B9">
        <w:tc>
          <w:tcPr>
            <w:tcW w:w="2694" w:type="dxa"/>
            <w:gridSpan w:val="2"/>
            <w:tcBorders>
              <w:top w:val="single" w:sz="4" w:space="0" w:color="auto"/>
              <w:left w:val="single" w:sz="4" w:space="0" w:color="auto"/>
              <w:bottom w:val="single" w:sz="4" w:space="0" w:color="auto"/>
            </w:tcBorders>
          </w:tcPr>
          <w:p w14:paraId="6E23B456" w14:textId="77777777" w:rsidR="008863B9" w:rsidRDefault="008863B9">
            <w:pPr>
              <w:pStyle w:val="CRCoverPage"/>
              <w:tabs>
                <w:tab w:val="right" w:pos="2184"/>
              </w:tabs>
              <w:spacing w:after="0"/>
              <w:rPr>
                <w:b/>
                <w:i/>
                <w:noProof/>
              </w:rPr>
            </w:pPr>
            <w:r>
              <w:rPr>
                <w:b/>
                <w:i/>
                <w:noProof/>
              </w:rPr>
              <w:t>This CR's revision history:</w:t>
            </w:r>
          </w:p>
        </w:tc>
        <w:tc>
          <w:tcPr>
            <w:tcW w:w="6946" w:type="dxa"/>
            <w:gridSpan w:val="9"/>
            <w:tcBorders>
              <w:top w:val="single" w:sz="4" w:space="0" w:color="auto"/>
              <w:bottom w:val="single" w:sz="4" w:space="0" w:color="auto"/>
              <w:right w:val="single" w:sz="4" w:space="0" w:color="auto"/>
            </w:tcBorders>
            <w:shd w:val="pct30" w:color="FFFF00" w:fill="auto"/>
          </w:tcPr>
          <w:p w14:paraId="16E7E92D" w14:textId="77777777" w:rsidR="008863B9" w:rsidRDefault="00B35CB7">
            <w:pPr>
              <w:pStyle w:val="CRCoverPage"/>
              <w:spacing w:after="0"/>
              <w:ind w:left="100"/>
              <w:rPr>
                <w:noProof/>
              </w:rPr>
            </w:pPr>
            <w:r>
              <w:rPr>
                <w:noProof/>
              </w:rPr>
              <w:t xml:space="preserve">Rev1: </w:t>
            </w:r>
          </w:p>
          <w:p w14:paraId="2FF82445" w14:textId="396F62B1" w:rsidR="00B35CB7" w:rsidRDefault="0057618E" w:rsidP="0057618E">
            <w:pPr>
              <w:pStyle w:val="CRCoverPage"/>
              <w:spacing w:after="0"/>
              <w:ind w:left="284"/>
              <w:rPr>
                <w:noProof/>
              </w:rPr>
            </w:pPr>
            <w:r>
              <w:rPr>
                <w:noProof/>
              </w:rPr>
              <w:t xml:space="preserve">- </w:t>
            </w:r>
            <w:r w:rsidR="00B35CB7">
              <w:rPr>
                <w:noProof/>
              </w:rPr>
              <w:t>Nokia added as a co-source.</w:t>
            </w:r>
          </w:p>
          <w:p w14:paraId="4473E9FF" w14:textId="598C20B3" w:rsidR="00B35CB7" w:rsidRDefault="0057618E" w:rsidP="0057618E">
            <w:pPr>
              <w:pStyle w:val="CRCoverPage"/>
              <w:spacing w:after="0"/>
              <w:ind w:left="284"/>
            </w:pPr>
            <w:r>
              <w:rPr>
                <w:noProof/>
              </w:rPr>
              <w:t xml:space="preserve">- </w:t>
            </w:r>
            <w:r w:rsidR="00B35CB7">
              <w:rPr>
                <w:noProof/>
              </w:rPr>
              <w:t>In clause </w:t>
            </w:r>
            <w:r w:rsidR="00B35CB7">
              <w:t>5.2.3.2.22, the changes to the NOTE are reverted back, NOTE X is added instead.</w:t>
            </w:r>
          </w:p>
          <w:p w14:paraId="7E181FD1" w14:textId="77777777" w:rsidR="00B35CB7" w:rsidRDefault="0057618E" w:rsidP="0057618E">
            <w:pPr>
              <w:pStyle w:val="CRCoverPage"/>
              <w:spacing w:after="0"/>
              <w:ind w:left="284"/>
              <w:rPr>
                <w:noProof/>
              </w:rPr>
            </w:pPr>
            <w:r>
              <w:rPr>
                <w:noProof/>
              </w:rPr>
              <w:t xml:space="preserve">- </w:t>
            </w:r>
            <w:r w:rsidR="00B35CB7">
              <w:rPr>
                <w:noProof/>
              </w:rPr>
              <w:t>In clause </w:t>
            </w:r>
            <w:r w:rsidR="00B35CB7" w:rsidRPr="00B35CB7">
              <w:rPr>
                <w:noProof/>
              </w:rPr>
              <w:t>6.7.5.XX</w:t>
            </w:r>
            <w:r w:rsidR="00B35CB7">
              <w:rPr>
                <w:noProof/>
              </w:rPr>
              <w:t xml:space="preserve"> text is replaced by a reference to clause 6.7.5.2.</w:t>
            </w:r>
          </w:p>
          <w:p w14:paraId="6ACA4173" w14:textId="1C170DFF" w:rsidR="008A76B4" w:rsidRDefault="008A76B4" w:rsidP="00B40E78">
            <w:pPr>
              <w:pStyle w:val="CRCoverPage"/>
              <w:spacing w:after="0"/>
              <w:ind w:left="100"/>
              <w:rPr>
                <w:noProof/>
              </w:rPr>
            </w:pPr>
            <w:r>
              <w:rPr>
                <w:noProof/>
              </w:rPr>
              <w:t>Re</w:t>
            </w:r>
            <w:bookmarkStart w:id="2" w:name="_GoBack"/>
            <w:bookmarkEnd w:id="2"/>
            <w:r>
              <w:rPr>
                <w:noProof/>
              </w:rPr>
              <w:t xml:space="preserve">v 2: space replaced with hard space in the new text in </w:t>
            </w:r>
            <w:r w:rsidRPr="00D1205D">
              <w:t>Table 5.2.3.2.1-1</w:t>
            </w:r>
            <w:r>
              <w:t>.</w:t>
            </w:r>
          </w:p>
        </w:tc>
      </w:tr>
    </w:tbl>
    <w:p w14:paraId="17759814" w14:textId="77777777" w:rsidR="001E41F3" w:rsidRDefault="001E41F3">
      <w:pPr>
        <w:pStyle w:val="CRCoverPage"/>
        <w:spacing w:after="0"/>
        <w:rPr>
          <w:noProof/>
          <w:sz w:val="8"/>
          <w:szCs w:val="8"/>
        </w:rPr>
      </w:pPr>
    </w:p>
    <w:p w14:paraId="1557EA72" w14:textId="77777777" w:rsidR="001E41F3" w:rsidRDefault="001E41F3">
      <w:pPr>
        <w:rPr>
          <w:noProof/>
        </w:rPr>
        <w:sectPr w:rsidR="001E41F3" w:rsidSect="00964D91">
          <w:headerReference w:type="even" r:id="rId12"/>
          <w:footnotePr>
            <w:numRestart w:val="eachSect"/>
          </w:footnotePr>
          <w:pgSz w:w="11907" w:h="16840" w:code="9"/>
          <w:pgMar w:top="1418" w:right="1134" w:bottom="1134" w:left="1134" w:header="680" w:footer="567" w:gutter="0"/>
          <w:cols w:space="720"/>
        </w:sectPr>
      </w:pPr>
    </w:p>
    <w:p w14:paraId="653E9094" w14:textId="77777777" w:rsidR="009D7FEB" w:rsidRDefault="009D7FEB" w:rsidP="009D7FEB">
      <w:pPr>
        <w:pStyle w:val="CRCoverPage"/>
        <w:spacing w:after="0"/>
        <w:rPr>
          <w:noProof/>
          <w:sz w:val="8"/>
          <w:szCs w:val="8"/>
        </w:rPr>
      </w:pPr>
    </w:p>
    <w:p w14:paraId="2C3D71FB" w14:textId="77777777" w:rsidR="009D7FEB" w:rsidRPr="006B5418" w:rsidRDefault="009D7FEB" w:rsidP="009D7FEB">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 * First Change * * * *</w:t>
      </w:r>
    </w:p>
    <w:p w14:paraId="780192EB" w14:textId="77777777" w:rsidR="001E14C2" w:rsidRPr="00D1205D" w:rsidRDefault="001E14C2" w:rsidP="001E14C2">
      <w:pPr>
        <w:pStyle w:val="Heading5"/>
        <w:rPr>
          <w:lang w:eastAsia="zh-CN"/>
        </w:rPr>
      </w:pPr>
      <w:bookmarkStart w:id="3" w:name="_Toc19708938"/>
      <w:bookmarkStart w:id="4" w:name="_Toc35969911"/>
      <w:bookmarkStart w:id="5" w:name="_Toc36050705"/>
      <w:bookmarkStart w:id="6" w:name="_Toc44847417"/>
      <w:bookmarkStart w:id="7" w:name="_Toc51845069"/>
      <w:bookmarkStart w:id="8" w:name="_Toc51845400"/>
      <w:bookmarkStart w:id="9" w:name="_Toc51846920"/>
      <w:bookmarkStart w:id="10" w:name="_Toc57022547"/>
      <w:bookmarkStart w:id="11" w:name="_Toc170152838"/>
      <w:r w:rsidRPr="00D1205D">
        <w:t>5.2.3.2.1</w:t>
      </w:r>
      <w:r w:rsidRPr="00D1205D">
        <w:tab/>
        <w:t>General</w:t>
      </w:r>
      <w:bookmarkEnd w:id="3"/>
      <w:bookmarkEnd w:id="4"/>
      <w:bookmarkEnd w:id="5"/>
      <w:bookmarkEnd w:id="6"/>
      <w:bookmarkEnd w:id="7"/>
      <w:bookmarkEnd w:id="8"/>
      <w:bookmarkEnd w:id="9"/>
      <w:bookmarkEnd w:id="10"/>
      <w:bookmarkEnd w:id="11"/>
    </w:p>
    <w:p w14:paraId="6F6E3C10" w14:textId="77777777" w:rsidR="001E14C2" w:rsidRPr="00D1205D" w:rsidRDefault="001E14C2" w:rsidP="001E14C2">
      <w:r w:rsidRPr="00D1205D">
        <w:t>The 3GPP NF Services shall support the HTTP custom headers specified in Table 5.2.3.2.1-1 below. A description of each custom header and the normative requirements on when to include them are also provided in Table 5.2.3.2-1.</w:t>
      </w:r>
    </w:p>
    <w:p w14:paraId="73032F9D" w14:textId="77777777" w:rsidR="001E14C2" w:rsidRPr="00D1205D" w:rsidRDefault="001E14C2" w:rsidP="001E14C2">
      <w:pPr>
        <w:pStyle w:val="TH"/>
      </w:pPr>
      <w:bookmarkStart w:id="12" w:name="_CRTable5_2_3_2_11"/>
      <w:r w:rsidRPr="00D1205D">
        <w:lastRenderedPageBreak/>
        <w:t xml:space="preserve">Table </w:t>
      </w:r>
      <w:bookmarkEnd w:id="12"/>
      <w:r w:rsidRPr="00D1205D">
        <w:t>5.2.3.2.1-1: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1E14C2" w:rsidRPr="00D1205D" w14:paraId="0F078E41" w14:textId="77777777" w:rsidTr="00B43683">
        <w:trPr>
          <w:cantSplit/>
        </w:trPr>
        <w:tc>
          <w:tcPr>
            <w:tcW w:w="2410" w:type="dxa"/>
            <w:shd w:val="clear" w:color="auto" w:fill="E0E0E0"/>
          </w:tcPr>
          <w:p w14:paraId="5C469956" w14:textId="77777777" w:rsidR="001E14C2" w:rsidRPr="00D1205D" w:rsidRDefault="001E14C2" w:rsidP="00B43683">
            <w:pPr>
              <w:pStyle w:val="TAH"/>
            </w:pPr>
            <w:r w:rsidRPr="00D1205D">
              <w:lastRenderedPageBreak/>
              <w:t>Name</w:t>
            </w:r>
          </w:p>
        </w:tc>
        <w:tc>
          <w:tcPr>
            <w:tcW w:w="1985" w:type="dxa"/>
            <w:shd w:val="clear" w:color="auto" w:fill="E0E0E0"/>
          </w:tcPr>
          <w:p w14:paraId="1B756976" w14:textId="77777777" w:rsidR="001E14C2" w:rsidRPr="00D1205D" w:rsidRDefault="001E14C2" w:rsidP="00B43683">
            <w:pPr>
              <w:pStyle w:val="TAH"/>
            </w:pPr>
            <w:r w:rsidRPr="00D1205D">
              <w:t>Reference</w:t>
            </w:r>
          </w:p>
        </w:tc>
        <w:tc>
          <w:tcPr>
            <w:tcW w:w="5386" w:type="dxa"/>
            <w:shd w:val="clear" w:color="auto" w:fill="E0E0E0"/>
          </w:tcPr>
          <w:p w14:paraId="025B98F5" w14:textId="77777777" w:rsidR="001E14C2" w:rsidRPr="00D1205D" w:rsidRDefault="001E14C2" w:rsidP="00B43683">
            <w:pPr>
              <w:pStyle w:val="TAH"/>
              <w:rPr>
                <w:rFonts w:eastAsia="Batang"/>
                <w:lang w:eastAsia="ko-KR"/>
              </w:rPr>
            </w:pPr>
            <w:r w:rsidRPr="00D1205D">
              <w:t>Description</w:t>
            </w:r>
          </w:p>
        </w:tc>
      </w:tr>
      <w:tr w:rsidR="001E14C2" w:rsidRPr="00D1205D" w14:paraId="4D9D48EC" w14:textId="77777777" w:rsidTr="00B43683">
        <w:trPr>
          <w:cantSplit/>
        </w:trPr>
        <w:tc>
          <w:tcPr>
            <w:tcW w:w="2410" w:type="dxa"/>
          </w:tcPr>
          <w:p w14:paraId="2FE8FD47" w14:textId="77777777" w:rsidR="001E14C2" w:rsidRPr="00D1205D" w:rsidRDefault="001E14C2" w:rsidP="00B43683">
            <w:pPr>
              <w:pStyle w:val="TAL"/>
              <w:rPr>
                <w:lang w:eastAsia="zh-CN"/>
              </w:rPr>
            </w:pPr>
            <w:r w:rsidRPr="00D1205D">
              <w:rPr>
                <w:lang w:eastAsia="zh-CN"/>
              </w:rPr>
              <w:t>3gpp-Sbi-Message-Priority</w:t>
            </w:r>
          </w:p>
        </w:tc>
        <w:tc>
          <w:tcPr>
            <w:tcW w:w="1985" w:type="dxa"/>
          </w:tcPr>
          <w:p w14:paraId="184956FA" w14:textId="77777777" w:rsidR="001E14C2" w:rsidRPr="00D1205D" w:rsidRDefault="001E14C2" w:rsidP="00B43683">
            <w:pPr>
              <w:pStyle w:val="TAL"/>
              <w:rPr>
                <w:lang w:eastAsia="zh-CN"/>
              </w:rPr>
            </w:pPr>
            <w:r w:rsidRPr="00D1205D">
              <w:rPr>
                <w:lang w:eastAsia="zh-CN"/>
              </w:rPr>
              <w:t>Clause 5.2.3.2.2</w:t>
            </w:r>
          </w:p>
        </w:tc>
        <w:tc>
          <w:tcPr>
            <w:tcW w:w="5386" w:type="dxa"/>
          </w:tcPr>
          <w:p w14:paraId="509A618D" w14:textId="77777777" w:rsidR="001E14C2" w:rsidRPr="00D1205D" w:rsidRDefault="001E14C2" w:rsidP="00B43683">
            <w:pPr>
              <w:pStyle w:val="TAL"/>
              <w:rPr>
                <w:lang w:eastAsia="zh-CN"/>
              </w:rPr>
            </w:pPr>
            <w:r w:rsidRPr="00D1205D">
              <w:rPr>
                <w:lang w:eastAsia="zh-CN"/>
              </w:rPr>
              <w:t xml:space="preserve">This header is used to specify the HTTP/2 message priority for 3GPP </w:t>
            </w:r>
            <w:proofErr w:type="gramStart"/>
            <w:r w:rsidRPr="00D1205D">
              <w:rPr>
                <w:lang w:eastAsia="zh-CN"/>
              </w:rPr>
              <w:t>service based</w:t>
            </w:r>
            <w:proofErr w:type="gramEnd"/>
            <w:r w:rsidRPr="00D1205D">
              <w:rPr>
                <w:lang w:eastAsia="zh-CN"/>
              </w:rPr>
              <w:t xml:space="preserve"> interfaces. This header shall be included in HTTP/2 messages when a priority for the message needs to be conveyed (e.g</w:t>
            </w:r>
            <w:r>
              <w:rPr>
                <w:lang w:eastAsia="zh-CN"/>
              </w:rPr>
              <w:t>.</w:t>
            </w:r>
            <w:r w:rsidRPr="00D1205D">
              <w:rPr>
                <w:lang w:eastAsia="zh-CN"/>
              </w:rPr>
              <w:t xml:space="preserve"> HTTP/2 messages related to Multimedia Priority Sessions).</w:t>
            </w:r>
          </w:p>
        </w:tc>
      </w:tr>
      <w:tr w:rsidR="001E14C2" w:rsidRPr="00D1205D" w14:paraId="5297BF3C" w14:textId="77777777" w:rsidTr="00B43683">
        <w:trPr>
          <w:cantSplit/>
        </w:trPr>
        <w:tc>
          <w:tcPr>
            <w:tcW w:w="2410" w:type="dxa"/>
          </w:tcPr>
          <w:p w14:paraId="26035263" w14:textId="77777777" w:rsidR="001E14C2" w:rsidRPr="00D1205D" w:rsidRDefault="001E14C2" w:rsidP="00B43683">
            <w:pPr>
              <w:pStyle w:val="TAL"/>
              <w:rPr>
                <w:lang w:eastAsia="zh-CN"/>
              </w:rPr>
            </w:pPr>
            <w:r w:rsidRPr="00D1205D">
              <w:rPr>
                <w:lang w:eastAsia="zh-CN"/>
              </w:rPr>
              <w:t>3gpp-Sbi-Callback</w:t>
            </w:r>
          </w:p>
        </w:tc>
        <w:tc>
          <w:tcPr>
            <w:tcW w:w="1985" w:type="dxa"/>
          </w:tcPr>
          <w:p w14:paraId="687C72D5" w14:textId="77777777" w:rsidR="001E14C2" w:rsidRPr="00D1205D" w:rsidRDefault="001E14C2" w:rsidP="00B43683">
            <w:pPr>
              <w:pStyle w:val="TAL"/>
              <w:rPr>
                <w:lang w:eastAsia="zh-CN"/>
              </w:rPr>
            </w:pPr>
            <w:r w:rsidRPr="00D1205D">
              <w:rPr>
                <w:lang w:eastAsia="zh-CN"/>
              </w:rPr>
              <w:t>Clause 5.2.3.2.3</w:t>
            </w:r>
          </w:p>
        </w:tc>
        <w:tc>
          <w:tcPr>
            <w:tcW w:w="5386" w:type="dxa"/>
          </w:tcPr>
          <w:p w14:paraId="094E518A" w14:textId="77777777" w:rsidR="001E14C2" w:rsidRPr="00D1205D" w:rsidRDefault="001E14C2" w:rsidP="00B43683">
            <w:pPr>
              <w:pStyle w:val="TAL"/>
              <w:rPr>
                <w:lang w:eastAsia="zh-CN"/>
              </w:rPr>
            </w:pPr>
            <w:r w:rsidRPr="00D1205D">
              <w:rPr>
                <w:lang w:eastAsia="zh-CN"/>
              </w:rPr>
              <w:t xml:space="preserve">This header is used to indicate if a HTTP/2 message is a </w:t>
            </w:r>
            <w:proofErr w:type="spellStart"/>
            <w:r w:rsidRPr="00D1205D">
              <w:rPr>
                <w:lang w:eastAsia="zh-CN"/>
              </w:rPr>
              <w:t>callback</w:t>
            </w:r>
            <w:proofErr w:type="spellEnd"/>
            <w:r w:rsidRPr="00D1205D">
              <w:rPr>
                <w:lang w:eastAsia="zh-CN"/>
              </w:rPr>
              <w:t xml:space="preserve"> (e.g</w:t>
            </w:r>
            <w:r>
              <w:rPr>
                <w:lang w:eastAsia="zh-CN"/>
              </w:rPr>
              <w:t>.</w:t>
            </w:r>
            <w:r w:rsidRPr="00D1205D">
              <w:rPr>
                <w:lang w:eastAsia="zh-CN"/>
              </w:rPr>
              <w:t xml:space="preserve"> notification).</w:t>
            </w:r>
          </w:p>
          <w:p w14:paraId="1C9ACDC9" w14:textId="77777777" w:rsidR="001E14C2" w:rsidRPr="00D1205D" w:rsidRDefault="001E14C2" w:rsidP="00B43683">
            <w:pPr>
              <w:pStyle w:val="TAL"/>
              <w:rPr>
                <w:lang w:eastAsia="zh-CN"/>
              </w:rPr>
            </w:pPr>
            <w:r w:rsidRPr="00D1205D">
              <w:rPr>
                <w:lang w:eastAsia="zh-CN"/>
              </w:rPr>
              <w:t xml:space="preserve">This header shall be included in HTTP POST messages for </w:t>
            </w:r>
            <w:proofErr w:type="spellStart"/>
            <w:r w:rsidRPr="00D1205D">
              <w:rPr>
                <w:lang w:eastAsia="zh-CN"/>
              </w:rPr>
              <w:t>callbacks</w:t>
            </w:r>
            <w:proofErr w:type="spellEnd"/>
            <w:r w:rsidRPr="00D1205D">
              <w:rPr>
                <w:lang w:eastAsia="zh-CN"/>
              </w:rPr>
              <w:t xml:space="preserve"> towards NF service consumer(s) in another PLMN via the SEPP (See 3GPP TS 29.573 [27]).</w:t>
            </w:r>
          </w:p>
          <w:p w14:paraId="79D569C3" w14:textId="77777777" w:rsidR="001E14C2" w:rsidRDefault="001E14C2" w:rsidP="00B43683">
            <w:pPr>
              <w:pStyle w:val="TAL"/>
              <w:rPr>
                <w:lang w:eastAsia="zh-CN"/>
              </w:rPr>
            </w:pPr>
            <w:r w:rsidRPr="00D1205D">
              <w:rPr>
                <w:lang w:eastAsia="zh-CN"/>
              </w:rPr>
              <w:t xml:space="preserve">This header shall also be included in HTTP POST messages for </w:t>
            </w:r>
            <w:proofErr w:type="spellStart"/>
            <w:r w:rsidRPr="00D1205D">
              <w:rPr>
                <w:lang w:eastAsia="zh-CN"/>
              </w:rPr>
              <w:t>callbacks</w:t>
            </w:r>
            <w:proofErr w:type="spellEnd"/>
            <w:r w:rsidRPr="00D1205D">
              <w:rPr>
                <w:lang w:eastAsia="zh-CN"/>
              </w:rPr>
              <w:t xml:space="preserve"> in indirect communication (See clause</w:t>
            </w:r>
            <w:r>
              <w:rPr>
                <w:lang w:eastAsia="zh-CN"/>
              </w:rPr>
              <w:t> </w:t>
            </w:r>
            <w:r w:rsidRPr="00D1205D">
              <w:rPr>
                <w:lang w:eastAsia="zh-CN"/>
              </w:rPr>
              <w:t>6.10.7).</w:t>
            </w:r>
          </w:p>
          <w:p w14:paraId="0B476491" w14:textId="77777777" w:rsidR="001E14C2" w:rsidRDefault="001E14C2" w:rsidP="00B43683">
            <w:pPr>
              <w:pStyle w:val="TAL"/>
              <w:rPr>
                <w:lang w:eastAsia="zh-CN"/>
              </w:rPr>
            </w:pPr>
            <w:r w:rsidRPr="00E0716E">
              <w:t>This header should also be included in the HTTP POST message of any event notification request for direct communications.</w:t>
            </w:r>
          </w:p>
          <w:p w14:paraId="4CE9B291" w14:textId="77777777" w:rsidR="001E14C2" w:rsidRDefault="001E14C2" w:rsidP="00B43683">
            <w:pPr>
              <w:pStyle w:val="TAL"/>
              <w:rPr>
                <w:lang w:eastAsia="zh-CN"/>
              </w:rPr>
            </w:pPr>
          </w:p>
          <w:p w14:paraId="3C743EBD" w14:textId="77777777" w:rsidR="001E14C2" w:rsidRPr="00D1205D" w:rsidRDefault="001E14C2" w:rsidP="00B43683">
            <w:pPr>
              <w:pStyle w:val="TAL"/>
              <w:rPr>
                <w:lang w:eastAsia="zh-CN"/>
              </w:rPr>
            </w:pPr>
            <w:r>
              <w:rPr>
                <w:lang w:eastAsia="zh-CN"/>
              </w:rPr>
              <w:t>If the header is included in received HTTP request, the SEPP or SCP shall include this header in the HTTP request forwarded to next hop. (NOTE 1)</w:t>
            </w:r>
          </w:p>
        </w:tc>
      </w:tr>
      <w:tr w:rsidR="001E14C2" w:rsidRPr="00D1205D" w14:paraId="75F31100" w14:textId="77777777" w:rsidTr="00B43683">
        <w:trPr>
          <w:cantSplit/>
        </w:trPr>
        <w:tc>
          <w:tcPr>
            <w:tcW w:w="2410" w:type="dxa"/>
          </w:tcPr>
          <w:p w14:paraId="22905430" w14:textId="77777777" w:rsidR="001E14C2" w:rsidRPr="00D1205D" w:rsidRDefault="001E14C2" w:rsidP="00B43683">
            <w:pPr>
              <w:pStyle w:val="TAL"/>
              <w:rPr>
                <w:lang w:eastAsia="zh-CN"/>
              </w:rPr>
            </w:pPr>
            <w:r w:rsidRPr="00D1205D">
              <w:rPr>
                <w:lang w:eastAsia="zh-CN"/>
              </w:rPr>
              <w:t>3gpp-Sbi-Target-apiRoot</w:t>
            </w:r>
          </w:p>
        </w:tc>
        <w:tc>
          <w:tcPr>
            <w:tcW w:w="1985" w:type="dxa"/>
          </w:tcPr>
          <w:p w14:paraId="15FA84CA" w14:textId="77777777" w:rsidR="001E14C2" w:rsidRPr="00D1205D" w:rsidRDefault="001E14C2" w:rsidP="00B43683">
            <w:pPr>
              <w:pStyle w:val="TAL"/>
              <w:rPr>
                <w:lang w:eastAsia="zh-CN"/>
              </w:rPr>
            </w:pPr>
            <w:r w:rsidRPr="00D1205D">
              <w:rPr>
                <w:lang w:eastAsia="zh-CN"/>
              </w:rPr>
              <w:t>Clause 5.2.3.2.4</w:t>
            </w:r>
          </w:p>
        </w:tc>
        <w:tc>
          <w:tcPr>
            <w:tcW w:w="5386" w:type="dxa"/>
          </w:tcPr>
          <w:p w14:paraId="46C4FA92" w14:textId="77777777" w:rsidR="001E14C2" w:rsidRPr="00D1205D" w:rsidRDefault="001E14C2" w:rsidP="00B43683">
            <w:pPr>
              <w:pStyle w:val="TAL"/>
              <w:rPr>
                <w:lang w:eastAsia="zh-CN"/>
              </w:rPr>
            </w:pPr>
            <w:r w:rsidRPr="00D1205D">
              <w:rPr>
                <w:lang w:eastAsia="zh-CN"/>
              </w:rPr>
              <w:t xml:space="preserve">This header is used by an HTTP client to indicate the </w:t>
            </w:r>
            <w:proofErr w:type="spellStart"/>
            <w:r w:rsidRPr="00D1205D">
              <w:rPr>
                <w:lang w:eastAsia="zh-CN"/>
              </w:rPr>
              <w:t>apiRoot</w:t>
            </w:r>
            <w:proofErr w:type="spellEnd"/>
            <w:r w:rsidRPr="00D1205D">
              <w:rPr>
                <w:lang w:eastAsia="zh-CN"/>
              </w:rPr>
              <w:t xml:space="preserve"> of the target URI when communicating indirectly with the HTTP server via an SCP. This header is also used by SCP to indicate the </w:t>
            </w:r>
            <w:proofErr w:type="spellStart"/>
            <w:r w:rsidRPr="00D1205D">
              <w:rPr>
                <w:lang w:eastAsia="zh-CN"/>
              </w:rPr>
              <w:t>apiRoot</w:t>
            </w:r>
            <w:proofErr w:type="spellEnd"/>
            <w:r w:rsidRPr="00D1205D">
              <w:rPr>
                <w:lang w:eastAsia="zh-CN"/>
              </w:rPr>
              <w:t xml:space="preserve"> of the target URI, if a new HTTP server is selected or reselected and there is no Location header included in the response.</w:t>
            </w:r>
          </w:p>
          <w:p w14:paraId="0DCD8DEE" w14:textId="77777777" w:rsidR="001E14C2" w:rsidRPr="00D1205D" w:rsidRDefault="001E14C2" w:rsidP="00B43683">
            <w:pPr>
              <w:pStyle w:val="TAL"/>
              <w:rPr>
                <w:lang w:eastAsia="zh-CN"/>
              </w:rPr>
            </w:pPr>
            <w:r w:rsidRPr="00D1205D">
              <w:rPr>
                <w:lang w:eastAsia="zh-CN"/>
              </w:rPr>
              <w:t xml:space="preserve">This header may also be used by an HTTP client towards its local SEPP to indicate the </w:t>
            </w:r>
            <w:proofErr w:type="spellStart"/>
            <w:r w:rsidRPr="00D1205D">
              <w:rPr>
                <w:lang w:eastAsia="zh-CN"/>
              </w:rPr>
              <w:t>apiRoot</w:t>
            </w:r>
            <w:proofErr w:type="spellEnd"/>
            <w:r w:rsidRPr="00D1205D">
              <w:rPr>
                <w:lang w:eastAsia="zh-CN"/>
              </w:rPr>
              <w:t xml:space="preserve"> of the target URI towards HTTP server in another PLMN.</w:t>
            </w:r>
          </w:p>
          <w:p w14:paraId="21CAA39A" w14:textId="77777777" w:rsidR="001E14C2" w:rsidRPr="00D1205D" w:rsidRDefault="001E14C2" w:rsidP="00B43683">
            <w:pPr>
              <w:pStyle w:val="TAL"/>
              <w:rPr>
                <w:lang w:eastAsia="zh-CN"/>
              </w:rPr>
            </w:pPr>
            <w:r w:rsidRPr="00D1205D">
              <w:rPr>
                <w:lang w:eastAsia="zh-CN"/>
              </w:rPr>
              <w:t xml:space="preserve">This header may also be used between SEPPs to indicate the </w:t>
            </w:r>
            <w:proofErr w:type="spellStart"/>
            <w:r w:rsidRPr="00D1205D">
              <w:rPr>
                <w:lang w:eastAsia="zh-CN"/>
              </w:rPr>
              <w:t>apiRoot</w:t>
            </w:r>
            <w:proofErr w:type="spellEnd"/>
            <w:r w:rsidRPr="00D1205D">
              <w:rPr>
                <w:lang w:eastAsia="zh-CN"/>
              </w:rPr>
              <w:t xml:space="preserve"> of the target URI towards HTTP server in another PLMN, when TLS security with the 3gpp-Sbi-Target-apiRoot header is used between the SEPPs.</w:t>
            </w:r>
          </w:p>
        </w:tc>
      </w:tr>
      <w:tr w:rsidR="001E14C2" w:rsidRPr="00D1205D" w14:paraId="1BF0F02A" w14:textId="77777777" w:rsidTr="00B43683">
        <w:trPr>
          <w:cantSplit/>
        </w:trPr>
        <w:tc>
          <w:tcPr>
            <w:tcW w:w="2410" w:type="dxa"/>
          </w:tcPr>
          <w:p w14:paraId="08E026D6" w14:textId="77777777" w:rsidR="001E14C2" w:rsidRPr="00D1205D" w:rsidRDefault="001E14C2" w:rsidP="00B43683">
            <w:pPr>
              <w:pStyle w:val="TAL"/>
              <w:rPr>
                <w:lang w:eastAsia="zh-CN"/>
              </w:rPr>
            </w:pPr>
            <w:r w:rsidRPr="00D1205D">
              <w:rPr>
                <w:lang w:eastAsia="zh-CN"/>
              </w:rPr>
              <w:t>3gpp-Sbi-Routing-Binding</w:t>
            </w:r>
          </w:p>
        </w:tc>
        <w:tc>
          <w:tcPr>
            <w:tcW w:w="1985" w:type="dxa"/>
          </w:tcPr>
          <w:p w14:paraId="1A3EA0B5" w14:textId="77777777" w:rsidR="001E14C2" w:rsidRPr="00D1205D" w:rsidRDefault="001E14C2" w:rsidP="00B43683">
            <w:pPr>
              <w:pStyle w:val="TAL"/>
              <w:rPr>
                <w:lang w:eastAsia="zh-CN"/>
              </w:rPr>
            </w:pPr>
            <w:r w:rsidRPr="00D1205D">
              <w:rPr>
                <w:lang w:eastAsia="zh-CN"/>
              </w:rPr>
              <w:t>Clause 5.2.3.2.5</w:t>
            </w:r>
          </w:p>
        </w:tc>
        <w:tc>
          <w:tcPr>
            <w:tcW w:w="5386" w:type="dxa"/>
          </w:tcPr>
          <w:p w14:paraId="6FA805BC" w14:textId="77777777" w:rsidR="001E14C2" w:rsidRPr="00D1205D" w:rsidRDefault="001E14C2" w:rsidP="00B43683">
            <w:pPr>
              <w:pStyle w:val="TAL"/>
              <w:rPr>
                <w:lang w:eastAsia="zh-CN"/>
              </w:rPr>
            </w:pPr>
            <w:r w:rsidRPr="00D1205D">
              <w:rPr>
                <w:lang w:eastAsia="zh-CN"/>
              </w:rPr>
              <w:t>This header is used in a service request to signal binding information to direct the service request to an HTTP server which has the targeted NF Service Resource context (see clause 6.12).</w:t>
            </w:r>
          </w:p>
        </w:tc>
      </w:tr>
      <w:tr w:rsidR="001E14C2" w:rsidRPr="00D1205D" w14:paraId="3D8854B8" w14:textId="77777777" w:rsidTr="00B43683">
        <w:trPr>
          <w:cantSplit/>
        </w:trPr>
        <w:tc>
          <w:tcPr>
            <w:tcW w:w="2410" w:type="dxa"/>
          </w:tcPr>
          <w:p w14:paraId="053A4045" w14:textId="77777777" w:rsidR="001E14C2" w:rsidRPr="00D1205D" w:rsidRDefault="001E14C2" w:rsidP="00B43683">
            <w:pPr>
              <w:pStyle w:val="TAL"/>
              <w:rPr>
                <w:lang w:eastAsia="zh-CN"/>
              </w:rPr>
            </w:pPr>
            <w:r w:rsidRPr="00D1205D">
              <w:rPr>
                <w:lang w:eastAsia="zh-CN"/>
              </w:rPr>
              <w:t>3gpp-Sbi-Binding</w:t>
            </w:r>
          </w:p>
        </w:tc>
        <w:tc>
          <w:tcPr>
            <w:tcW w:w="1985" w:type="dxa"/>
          </w:tcPr>
          <w:p w14:paraId="26C055B5" w14:textId="77777777" w:rsidR="001E14C2" w:rsidRPr="00D1205D" w:rsidRDefault="001E14C2" w:rsidP="00B43683">
            <w:pPr>
              <w:pStyle w:val="TAL"/>
              <w:rPr>
                <w:lang w:eastAsia="zh-CN"/>
              </w:rPr>
            </w:pPr>
            <w:r w:rsidRPr="00D1205D">
              <w:rPr>
                <w:lang w:eastAsia="zh-CN"/>
              </w:rPr>
              <w:t>Clause 5.2.3.2.6</w:t>
            </w:r>
          </w:p>
        </w:tc>
        <w:tc>
          <w:tcPr>
            <w:tcW w:w="5386" w:type="dxa"/>
          </w:tcPr>
          <w:p w14:paraId="3BA4D4E6" w14:textId="77777777" w:rsidR="001E14C2" w:rsidRPr="00D1205D" w:rsidRDefault="001E14C2" w:rsidP="00B43683">
            <w:pPr>
              <w:pStyle w:val="TAL"/>
              <w:rPr>
                <w:lang w:eastAsia="zh-CN"/>
              </w:rPr>
            </w:pPr>
            <w:r w:rsidRPr="00D1205D">
              <w:rPr>
                <w:lang w:eastAsia="zh-CN"/>
              </w:rPr>
              <w:t>This header is used to signal binding information related to an NF Service Resource to a future consumer (HTTP client) of that resource (see clause</w:t>
            </w:r>
            <w:r>
              <w:rPr>
                <w:lang w:eastAsia="zh-CN"/>
              </w:rPr>
              <w:t> </w:t>
            </w:r>
            <w:r w:rsidRPr="00D1205D">
              <w:rPr>
                <w:lang w:eastAsia="zh-CN"/>
              </w:rPr>
              <w:t>6.12).</w:t>
            </w:r>
          </w:p>
        </w:tc>
      </w:tr>
      <w:tr w:rsidR="001E14C2" w:rsidRPr="00D1205D" w14:paraId="527616D5" w14:textId="77777777" w:rsidTr="00B43683">
        <w:trPr>
          <w:cantSplit/>
        </w:trPr>
        <w:tc>
          <w:tcPr>
            <w:tcW w:w="2410" w:type="dxa"/>
          </w:tcPr>
          <w:p w14:paraId="3226F687" w14:textId="77777777" w:rsidR="001E14C2" w:rsidRPr="00D1205D" w:rsidRDefault="001E14C2" w:rsidP="00B43683">
            <w:pPr>
              <w:pStyle w:val="TAL"/>
              <w:rPr>
                <w:lang w:eastAsia="zh-CN"/>
              </w:rPr>
            </w:pPr>
            <w:r w:rsidRPr="00D1205D">
              <w:rPr>
                <w:lang w:eastAsia="zh-CN"/>
              </w:rPr>
              <w:t>3gpp-Sbi-Discovery-*</w:t>
            </w:r>
          </w:p>
        </w:tc>
        <w:tc>
          <w:tcPr>
            <w:tcW w:w="1985" w:type="dxa"/>
          </w:tcPr>
          <w:p w14:paraId="1BCC7129" w14:textId="77777777" w:rsidR="001E14C2" w:rsidRPr="00D1205D" w:rsidRDefault="001E14C2" w:rsidP="00B43683">
            <w:pPr>
              <w:pStyle w:val="TAL"/>
              <w:rPr>
                <w:lang w:eastAsia="zh-CN"/>
              </w:rPr>
            </w:pPr>
            <w:r w:rsidRPr="00D1205D">
              <w:rPr>
                <w:lang w:eastAsia="zh-CN"/>
              </w:rPr>
              <w:t>Clause 5.2.3.2.7</w:t>
            </w:r>
          </w:p>
        </w:tc>
        <w:tc>
          <w:tcPr>
            <w:tcW w:w="5386" w:type="dxa"/>
          </w:tcPr>
          <w:p w14:paraId="0D1DFCC0" w14:textId="77777777" w:rsidR="001E14C2" w:rsidRPr="00D1205D" w:rsidRDefault="001E14C2" w:rsidP="00B43683">
            <w:pPr>
              <w:pStyle w:val="TAL"/>
              <w:rPr>
                <w:lang w:eastAsia="zh-CN"/>
              </w:rPr>
            </w:pPr>
            <w:r w:rsidRPr="004951C9">
              <w:rPr>
                <w:lang w:eastAsia="zh-CN"/>
              </w:rPr>
              <w:t xml:space="preserve">Headers beginning with the prefix 3gpp-Sbi-Discovery- are used in indirect communication mode </w:t>
            </w:r>
            <w:r>
              <w:rPr>
                <w:lang w:eastAsia="zh-CN"/>
              </w:rPr>
              <w:t>to allow the</w:t>
            </w:r>
            <w:r w:rsidRPr="004951C9">
              <w:rPr>
                <w:lang w:eastAsia="zh-CN"/>
              </w:rPr>
              <w:t xml:space="preserve"> discovery and selection of a suitable </w:t>
            </w:r>
            <w:r>
              <w:rPr>
                <w:lang w:eastAsia="zh-CN"/>
              </w:rPr>
              <w:t xml:space="preserve">NF service </w:t>
            </w:r>
            <w:r w:rsidRPr="004951C9">
              <w:rPr>
                <w:lang w:eastAsia="zh-CN"/>
              </w:rPr>
              <w:t>producer</w:t>
            </w:r>
            <w:r>
              <w:rPr>
                <w:lang w:eastAsia="zh-CN"/>
              </w:rPr>
              <w:t xml:space="preserve"> (e.g. in case of service requests) or NF service consumer (e.g. in case of notifications or </w:t>
            </w:r>
            <w:proofErr w:type="spellStart"/>
            <w:r>
              <w:rPr>
                <w:lang w:eastAsia="zh-CN"/>
              </w:rPr>
              <w:t>callbacks</w:t>
            </w:r>
            <w:proofErr w:type="spellEnd"/>
            <w:r>
              <w:rPr>
                <w:lang w:eastAsia="zh-CN"/>
              </w:rPr>
              <w:t>)</w:t>
            </w:r>
            <w:r w:rsidRPr="004951C9">
              <w:rPr>
                <w:lang w:eastAsia="zh-CN"/>
              </w:rPr>
              <w:t xml:space="preserve"> by the SCP</w:t>
            </w:r>
            <w:r>
              <w:rPr>
                <w:lang w:eastAsia="zh-CN"/>
              </w:rPr>
              <w:t>, as specified in clause 5.2.3.2.7, clause 6.5.3 and clause 6.10</w:t>
            </w:r>
            <w:r w:rsidRPr="004951C9">
              <w:rPr>
                <w:lang w:eastAsia="zh-CN"/>
              </w:rPr>
              <w:t xml:space="preserve">. Such headers may be included in any SBI message and include information allowing an SCP to find a suitable </w:t>
            </w:r>
            <w:r>
              <w:rPr>
                <w:lang w:eastAsia="zh-CN"/>
              </w:rPr>
              <w:t xml:space="preserve">NF service </w:t>
            </w:r>
            <w:r w:rsidRPr="004951C9">
              <w:rPr>
                <w:lang w:eastAsia="zh-CN"/>
              </w:rPr>
              <w:t xml:space="preserve">producer </w:t>
            </w:r>
            <w:r>
              <w:rPr>
                <w:lang w:eastAsia="zh-CN"/>
              </w:rPr>
              <w:t xml:space="preserve">or NF service consumer, </w:t>
            </w:r>
            <w:r w:rsidRPr="004951C9">
              <w:rPr>
                <w:lang w:eastAsia="zh-CN"/>
              </w:rPr>
              <w:t xml:space="preserve">as per the discovery </w:t>
            </w:r>
            <w:r>
              <w:rPr>
                <w:lang w:eastAsia="zh-CN"/>
              </w:rPr>
              <w:t xml:space="preserve">and selection </w:t>
            </w:r>
            <w:r w:rsidRPr="004951C9">
              <w:rPr>
                <w:lang w:eastAsia="zh-CN"/>
              </w:rPr>
              <w:t>parameters</w:t>
            </w:r>
            <w:r>
              <w:rPr>
                <w:lang w:eastAsia="zh-CN"/>
              </w:rPr>
              <w:t xml:space="preserve"> provided respectively by the NF service consumer or the NF service producer</w:t>
            </w:r>
            <w:r w:rsidRPr="004951C9">
              <w:rPr>
                <w:lang w:eastAsia="zh-CN"/>
              </w:rPr>
              <w:t>.</w:t>
            </w:r>
          </w:p>
        </w:tc>
      </w:tr>
      <w:tr w:rsidR="001E14C2" w:rsidRPr="00D1205D" w14:paraId="5AEB8E4B" w14:textId="77777777" w:rsidTr="00B43683">
        <w:trPr>
          <w:cantSplit/>
        </w:trPr>
        <w:tc>
          <w:tcPr>
            <w:tcW w:w="2410" w:type="dxa"/>
          </w:tcPr>
          <w:p w14:paraId="1756D55A" w14:textId="77777777" w:rsidR="001E14C2" w:rsidRPr="00D1205D" w:rsidRDefault="001E14C2" w:rsidP="00B43683">
            <w:pPr>
              <w:pStyle w:val="TAL"/>
              <w:rPr>
                <w:lang w:eastAsia="zh-CN"/>
              </w:rPr>
            </w:pPr>
            <w:r w:rsidRPr="00D1205D">
              <w:rPr>
                <w:lang w:eastAsia="zh-CN"/>
              </w:rPr>
              <w:t>3gpp-Sbi-Producer-Id</w:t>
            </w:r>
          </w:p>
        </w:tc>
        <w:tc>
          <w:tcPr>
            <w:tcW w:w="1985" w:type="dxa"/>
          </w:tcPr>
          <w:p w14:paraId="7943ADB7" w14:textId="77777777" w:rsidR="001E14C2" w:rsidRPr="00D1205D" w:rsidRDefault="001E14C2" w:rsidP="00B43683">
            <w:pPr>
              <w:pStyle w:val="TAL"/>
              <w:rPr>
                <w:lang w:eastAsia="zh-CN"/>
              </w:rPr>
            </w:pPr>
            <w:r w:rsidRPr="00D1205D">
              <w:rPr>
                <w:lang w:eastAsia="zh-CN"/>
              </w:rPr>
              <w:t>Clause</w:t>
            </w:r>
            <w:r>
              <w:rPr>
                <w:lang w:eastAsia="zh-CN"/>
              </w:rPr>
              <w:t> </w:t>
            </w:r>
            <w:r w:rsidRPr="00D1205D">
              <w:rPr>
                <w:lang w:eastAsia="zh-CN"/>
              </w:rPr>
              <w:t>5.2.3.2.8</w:t>
            </w:r>
          </w:p>
        </w:tc>
        <w:tc>
          <w:tcPr>
            <w:tcW w:w="5386" w:type="dxa"/>
          </w:tcPr>
          <w:p w14:paraId="346C4562" w14:textId="77777777" w:rsidR="001E14C2" w:rsidRDefault="001E14C2" w:rsidP="00B43683">
            <w:pPr>
              <w:pStyle w:val="TAL"/>
              <w:rPr>
                <w:lang w:eastAsia="zh-CN"/>
              </w:rPr>
            </w:pPr>
            <w:r w:rsidRPr="00D1205D">
              <w:rPr>
                <w:lang w:eastAsia="zh-CN"/>
              </w:rPr>
              <w:t>This header is used in a service response from the SCP to the NF Service Consumer, when using indirect communication, to identify the NF service producer. See clause</w:t>
            </w:r>
            <w:r>
              <w:rPr>
                <w:lang w:eastAsia="zh-CN"/>
              </w:rPr>
              <w:t> </w:t>
            </w:r>
            <w:r w:rsidRPr="00D1205D">
              <w:rPr>
                <w:lang w:eastAsia="zh-CN"/>
              </w:rPr>
              <w:t>6.10.3.4.</w:t>
            </w:r>
          </w:p>
          <w:p w14:paraId="38AE9CD7" w14:textId="77777777" w:rsidR="001E14C2" w:rsidRDefault="001E14C2" w:rsidP="00B43683">
            <w:pPr>
              <w:pStyle w:val="TAL"/>
              <w:rPr>
                <w:lang w:eastAsia="zh-CN"/>
              </w:rPr>
            </w:pPr>
          </w:p>
          <w:p w14:paraId="1DC3AE96" w14:textId="77777777" w:rsidR="001E14C2" w:rsidRDefault="001E14C2" w:rsidP="00B43683">
            <w:pPr>
              <w:pStyle w:val="TAL"/>
              <w:rPr>
                <w:lang w:eastAsia="zh-CN"/>
              </w:rPr>
            </w:pPr>
            <w:r>
              <w:rPr>
                <w:lang w:eastAsia="zh-CN"/>
              </w:rPr>
              <w:t>This header may also be used in a resource creation response from the NF Service Producer to the NF consumer (or SCP), when the resource is created in a different NF Service Producer (e.g. UE Context Create with AMF relocation during inter-PLMN N2 handover procedure).</w:t>
            </w:r>
          </w:p>
          <w:p w14:paraId="770D7918" w14:textId="77777777" w:rsidR="001E14C2" w:rsidRPr="00D1205D" w:rsidRDefault="001E14C2" w:rsidP="00B43683">
            <w:pPr>
              <w:pStyle w:val="TAL"/>
              <w:rPr>
                <w:lang w:eastAsia="zh-CN"/>
              </w:rPr>
            </w:pPr>
          </w:p>
        </w:tc>
      </w:tr>
      <w:tr w:rsidR="001E14C2" w:rsidRPr="00D1205D" w14:paraId="520EF705" w14:textId="77777777" w:rsidTr="00B43683">
        <w:trPr>
          <w:cantSplit/>
        </w:trPr>
        <w:tc>
          <w:tcPr>
            <w:tcW w:w="2410" w:type="dxa"/>
          </w:tcPr>
          <w:p w14:paraId="19BEC7C3" w14:textId="77777777" w:rsidR="001E14C2" w:rsidRPr="00D1205D" w:rsidRDefault="001E14C2" w:rsidP="00B43683">
            <w:pPr>
              <w:pStyle w:val="TAL"/>
              <w:rPr>
                <w:lang w:eastAsia="zh-CN"/>
              </w:rPr>
            </w:pPr>
            <w:r w:rsidRPr="00D1205D">
              <w:rPr>
                <w:lang w:eastAsia="zh-CN"/>
              </w:rPr>
              <w:lastRenderedPageBreak/>
              <w:t>3gpp-Sbi-Oci</w:t>
            </w:r>
          </w:p>
        </w:tc>
        <w:tc>
          <w:tcPr>
            <w:tcW w:w="1985" w:type="dxa"/>
          </w:tcPr>
          <w:p w14:paraId="470248A0" w14:textId="77777777" w:rsidR="001E14C2" w:rsidRPr="00D1205D" w:rsidRDefault="001E14C2" w:rsidP="00B43683">
            <w:pPr>
              <w:pStyle w:val="TAL"/>
              <w:rPr>
                <w:lang w:eastAsia="zh-CN"/>
              </w:rPr>
            </w:pPr>
            <w:r w:rsidRPr="00D1205D">
              <w:rPr>
                <w:lang w:eastAsia="zh-CN"/>
              </w:rPr>
              <w:t>Clause</w:t>
            </w:r>
            <w:r>
              <w:rPr>
                <w:lang w:eastAsia="zh-CN"/>
              </w:rPr>
              <w:t> </w:t>
            </w:r>
            <w:r w:rsidRPr="00D1205D">
              <w:t>5.2.3.2.9</w:t>
            </w:r>
          </w:p>
        </w:tc>
        <w:tc>
          <w:tcPr>
            <w:tcW w:w="5386" w:type="dxa"/>
          </w:tcPr>
          <w:p w14:paraId="3DA8F239" w14:textId="77777777" w:rsidR="001E14C2" w:rsidRPr="00D1205D" w:rsidRDefault="001E14C2" w:rsidP="00B43683">
            <w:pPr>
              <w:pStyle w:val="TAL"/>
              <w:rPr>
                <w:lang w:eastAsia="zh-CN"/>
              </w:rPr>
            </w:pPr>
            <w:r w:rsidRPr="00D1205D">
              <w:rPr>
                <w:lang w:eastAsia="zh-CN"/>
              </w:rPr>
              <w:t>This header may be used by an overloaded NF Service Producer in a service response, or in a notification request to signal Overload Control Information (OCI) to the NF Service Consumer.</w:t>
            </w:r>
          </w:p>
          <w:p w14:paraId="15615538" w14:textId="77777777" w:rsidR="001E14C2" w:rsidRPr="00D1205D" w:rsidRDefault="001E14C2" w:rsidP="00B43683">
            <w:pPr>
              <w:pStyle w:val="TAL"/>
              <w:rPr>
                <w:lang w:eastAsia="zh-CN"/>
              </w:rPr>
            </w:pPr>
            <w:r w:rsidRPr="00D1205D">
              <w:rPr>
                <w:lang w:eastAsia="zh-CN"/>
              </w:rPr>
              <w:t>This header may also be used by an overloaded NF Service Consumer in a notification response or in a service request to signal Overload Control Information (OCI) to the NF Service Producer.</w:t>
            </w:r>
          </w:p>
        </w:tc>
      </w:tr>
      <w:tr w:rsidR="001E14C2" w:rsidRPr="00D1205D" w14:paraId="38D5BF4A" w14:textId="77777777" w:rsidTr="00B43683">
        <w:trPr>
          <w:cantSplit/>
        </w:trPr>
        <w:tc>
          <w:tcPr>
            <w:tcW w:w="2410" w:type="dxa"/>
          </w:tcPr>
          <w:p w14:paraId="23276511" w14:textId="77777777" w:rsidR="001E14C2" w:rsidRPr="00D1205D" w:rsidRDefault="001E14C2" w:rsidP="00B43683">
            <w:pPr>
              <w:pStyle w:val="TAL"/>
              <w:rPr>
                <w:lang w:eastAsia="zh-CN"/>
              </w:rPr>
            </w:pPr>
            <w:r w:rsidRPr="00D1205D">
              <w:rPr>
                <w:lang w:eastAsia="zh-CN"/>
              </w:rPr>
              <w:t>3gpp-Sbi-Lci</w:t>
            </w:r>
          </w:p>
        </w:tc>
        <w:tc>
          <w:tcPr>
            <w:tcW w:w="1985" w:type="dxa"/>
          </w:tcPr>
          <w:p w14:paraId="395D0662" w14:textId="77777777" w:rsidR="001E14C2" w:rsidRPr="00D1205D" w:rsidRDefault="001E14C2" w:rsidP="00B43683">
            <w:pPr>
              <w:pStyle w:val="TAL"/>
              <w:rPr>
                <w:lang w:eastAsia="zh-CN"/>
              </w:rPr>
            </w:pPr>
            <w:r w:rsidRPr="00D1205D">
              <w:rPr>
                <w:lang w:eastAsia="zh-CN"/>
              </w:rPr>
              <w:t>Clause</w:t>
            </w:r>
            <w:r>
              <w:rPr>
                <w:lang w:eastAsia="zh-CN"/>
              </w:rPr>
              <w:t> </w:t>
            </w:r>
            <w:r w:rsidRPr="00D1205D">
              <w:rPr>
                <w:lang w:eastAsia="zh-CN"/>
              </w:rPr>
              <w:t>5.2.3.2.10</w:t>
            </w:r>
          </w:p>
        </w:tc>
        <w:tc>
          <w:tcPr>
            <w:tcW w:w="5386" w:type="dxa"/>
          </w:tcPr>
          <w:p w14:paraId="40CAA2D6" w14:textId="77777777" w:rsidR="001E14C2" w:rsidRPr="00D1205D" w:rsidRDefault="001E14C2" w:rsidP="00B43683">
            <w:pPr>
              <w:pStyle w:val="TAL"/>
              <w:rPr>
                <w:lang w:eastAsia="zh-CN"/>
              </w:rPr>
            </w:pPr>
            <w:r w:rsidRPr="00D1205D">
              <w:rPr>
                <w:lang w:eastAsia="zh-CN"/>
              </w:rPr>
              <w:t>This header may be used by a NF Service Producer to send Load Control Information (LCI) to the NF Service Consumer.</w:t>
            </w:r>
          </w:p>
        </w:tc>
      </w:tr>
      <w:tr w:rsidR="001E14C2" w:rsidRPr="00D1205D" w14:paraId="51B5C54B" w14:textId="77777777" w:rsidTr="00B43683">
        <w:trPr>
          <w:cantSplit/>
        </w:trPr>
        <w:tc>
          <w:tcPr>
            <w:tcW w:w="2410" w:type="dxa"/>
          </w:tcPr>
          <w:p w14:paraId="7B1841A9" w14:textId="77777777" w:rsidR="001E14C2" w:rsidRPr="00D1205D" w:rsidRDefault="001E14C2" w:rsidP="00B43683">
            <w:pPr>
              <w:pStyle w:val="TAL"/>
              <w:rPr>
                <w:lang w:eastAsia="zh-CN"/>
              </w:rPr>
            </w:pPr>
            <w:r w:rsidRPr="00D1205D">
              <w:rPr>
                <w:lang w:eastAsia="zh-CN"/>
              </w:rPr>
              <w:t>3gpp-Sbi-Client-Credentials</w:t>
            </w:r>
          </w:p>
        </w:tc>
        <w:tc>
          <w:tcPr>
            <w:tcW w:w="1985" w:type="dxa"/>
          </w:tcPr>
          <w:p w14:paraId="6C9BF10B" w14:textId="77777777" w:rsidR="001E14C2" w:rsidRPr="00D1205D" w:rsidRDefault="001E14C2" w:rsidP="00B43683">
            <w:pPr>
              <w:pStyle w:val="TAL"/>
              <w:rPr>
                <w:lang w:eastAsia="zh-CN"/>
              </w:rPr>
            </w:pPr>
            <w:r w:rsidRPr="00D1205D">
              <w:rPr>
                <w:lang w:eastAsia="zh-CN"/>
              </w:rPr>
              <w:t>Clause</w:t>
            </w:r>
            <w:r>
              <w:rPr>
                <w:lang w:eastAsia="zh-CN"/>
              </w:rPr>
              <w:t> </w:t>
            </w:r>
            <w:r w:rsidRPr="00D1205D">
              <w:rPr>
                <w:lang w:eastAsia="zh-CN"/>
              </w:rPr>
              <w:t>5.2.3.2.11</w:t>
            </w:r>
          </w:p>
        </w:tc>
        <w:tc>
          <w:tcPr>
            <w:tcW w:w="5386" w:type="dxa"/>
          </w:tcPr>
          <w:p w14:paraId="357B2E8E" w14:textId="77777777" w:rsidR="001E14C2" w:rsidRPr="00D1205D" w:rsidRDefault="001E14C2" w:rsidP="00B43683">
            <w:pPr>
              <w:pStyle w:val="TAL"/>
              <w:rPr>
                <w:lang w:eastAsia="zh-CN"/>
              </w:rPr>
            </w:pPr>
            <w:r w:rsidRPr="00D1205D">
              <w:rPr>
                <w:lang w:eastAsia="zh-CN"/>
              </w:rPr>
              <w:t>This header may be used by an NF Service Consumer to send Client Credentials Assertion to the NRF or to the NF Service Producer. See clause</w:t>
            </w:r>
            <w:r>
              <w:rPr>
                <w:lang w:eastAsia="zh-CN"/>
              </w:rPr>
              <w:t> </w:t>
            </w:r>
            <w:r w:rsidRPr="00D1205D">
              <w:rPr>
                <w:lang w:eastAsia="zh-CN"/>
              </w:rPr>
              <w:t>6.7.5.</w:t>
            </w:r>
          </w:p>
        </w:tc>
      </w:tr>
      <w:tr w:rsidR="001E14C2" w:rsidRPr="00D1205D" w14:paraId="178A7264" w14:textId="77777777" w:rsidTr="00B43683">
        <w:trPr>
          <w:cantSplit/>
        </w:trPr>
        <w:tc>
          <w:tcPr>
            <w:tcW w:w="2410" w:type="dxa"/>
          </w:tcPr>
          <w:p w14:paraId="455EA191" w14:textId="77777777" w:rsidR="001E14C2" w:rsidRPr="00D1205D" w:rsidRDefault="001E14C2" w:rsidP="00B43683">
            <w:pPr>
              <w:pStyle w:val="TAL"/>
              <w:rPr>
                <w:lang w:eastAsia="zh-CN"/>
              </w:rPr>
            </w:pPr>
            <w:r>
              <w:rPr>
                <w:lang w:eastAsia="zh-CN"/>
              </w:rPr>
              <w:t>3gpp-Sbi-Source-NF-Client-Credentials</w:t>
            </w:r>
          </w:p>
        </w:tc>
        <w:tc>
          <w:tcPr>
            <w:tcW w:w="1985" w:type="dxa"/>
          </w:tcPr>
          <w:p w14:paraId="5A6910EA" w14:textId="77777777" w:rsidR="001E14C2" w:rsidRPr="00D1205D" w:rsidRDefault="001E14C2" w:rsidP="00B43683">
            <w:pPr>
              <w:pStyle w:val="TAL"/>
              <w:rPr>
                <w:lang w:eastAsia="zh-CN"/>
              </w:rPr>
            </w:pPr>
            <w:r>
              <w:rPr>
                <w:lang w:eastAsia="zh-CN"/>
              </w:rPr>
              <w:t>Clause 5.2.3.2.22</w:t>
            </w:r>
          </w:p>
        </w:tc>
        <w:tc>
          <w:tcPr>
            <w:tcW w:w="5386" w:type="dxa"/>
          </w:tcPr>
          <w:p w14:paraId="5E57B469" w14:textId="77777777" w:rsidR="00991958" w:rsidRDefault="001E14C2" w:rsidP="00B43683">
            <w:pPr>
              <w:pStyle w:val="TAL"/>
              <w:rPr>
                <w:ins w:id="13" w:author="CT4#124" w:date="2024-08-08T13:29:00Z"/>
                <w:lang w:eastAsia="zh-CN"/>
              </w:rPr>
            </w:pPr>
            <w:r>
              <w:rPr>
                <w:lang w:eastAsia="zh-CN"/>
              </w:rPr>
              <w:t>This header may be used by an NF Service Consumer (e.g., DCCF</w:t>
            </w:r>
            <w:ins w:id="14" w:author="CT4#124" w:date="2024-07-19T02:15:00Z">
              <w:r w:rsidR="000A0957">
                <w:rPr>
                  <w:lang w:eastAsia="zh-CN"/>
                </w:rPr>
                <w:t>, NWDAF containing MTLF</w:t>
              </w:r>
            </w:ins>
            <w:r>
              <w:rPr>
                <w:lang w:eastAsia="zh-CN"/>
              </w:rPr>
              <w:t>) to send Client Credentials Assertion of the source NF (e.g. NWDAF</w:t>
            </w:r>
            <w:ins w:id="15" w:author="CT4#124" w:date="2024-07-19T02:27:00Z">
              <w:r w:rsidR="006A0292">
                <w:rPr>
                  <w:lang w:eastAsia="zh-CN"/>
                </w:rPr>
                <w:t xml:space="preserve">, NWDAF containing </w:t>
              </w:r>
              <w:proofErr w:type="spellStart"/>
              <w:r w:rsidR="006A0292">
                <w:rPr>
                  <w:lang w:eastAsia="zh-CN"/>
                </w:rPr>
                <w:t>AnLF</w:t>
              </w:r>
            </w:ins>
            <w:proofErr w:type="spellEnd"/>
            <w:r>
              <w:rPr>
                <w:lang w:eastAsia="zh-CN"/>
              </w:rPr>
              <w:t>) to the NF Service Producer (e.g. AMF, SMF</w:t>
            </w:r>
            <w:ins w:id="16" w:author="CT4#124" w:date="2024-07-19T02:14:00Z">
              <w:r w:rsidR="000A0957">
                <w:rPr>
                  <w:lang w:eastAsia="zh-CN"/>
                </w:rPr>
                <w:t xml:space="preserve">, </w:t>
              </w:r>
            </w:ins>
            <w:ins w:id="17" w:author="CT4#124" w:date="2024-07-19T02:27:00Z">
              <w:r w:rsidR="006A0292">
                <w:t>NWDAF containing MTLF</w:t>
              </w:r>
            </w:ins>
            <w:r>
              <w:rPr>
                <w:lang w:eastAsia="zh-CN"/>
              </w:rPr>
              <w:t xml:space="preserve">). </w:t>
            </w:r>
          </w:p>
          <w:p w14:paraId="54922644" w14:textId="77777777" w:rsidR="00991958" w:rsidRDefault="00991958" w:rsidP="00B43683">
            <w:pPr>
              <w:pStyle w:val="TAL"/>
              <w:rPr>
                <w:ins w:id="18" w:author="CT4#124" w:date="2024-08-08T13:29:00Z"/>
                <w:lang w:eastAsia="zh-CN"/>
              </w:rPr>
            </w:pPr>
          </w:p>
          <w:p w14:paraId="66350CFF" w14:textId="65B10ED0" w:rsidR="00E14418" w:rsidRDefault="001E14C2" w:rsidP="00B43683">
            <w:pPr>
              <w:pStyle w:val="TAL"/>
              <w:rPr>
                <w:ins w:id="19" w:author="CT4#124" w:date="2024-08-08T13:18:00Z"/>
                <w:lang w:eastAsia="zh-CN"/>
              </w:rPr>
            </w:pPr>
            <w:r>
              <w:rPr>
                <w:lang w:eastAsia="zh-CN"/>
              </w:rPr>
              <w:t>The purpose is</w:t>
            </w:r>
            <w:ins w:id="20" w:author="CT4#124" w:date="2024-08-08T13:17:00Z">
              <w:r w:rsidR="00E14418">
                <w:rPr>
                  <w:lang w:eastAsia="zh-CN"/>
                </w:rPr>
                <w:t xml:space="preserve"> one of the foll</w:t>
              </w:r>
            </w:ins>
            <w:ins w:id="21" w:author="CT4#124" w:date="2024-08-08T13:18:00Z">
              <w:r w:rsidR="00E14418">
                <w:rPr>
                  <w:lang w:eastAsia="zh-CN"/>
                </w:rPr>
                <w:t>owings:</w:t>
              </w:r>
            </w:ins>
            <w:r>
              <w:rPr>
                <w:lang w:eastAsia="zh-CN"/>
              </w:rPr>
              <w:t xml:space="preserve"> </w:t>
            </w:r>
          </w:p>
          <w:p w14:paraId="220E77CA" w14:textId="57401C6F" w:rsidR="00E14418" w:rsidRDefault="00E14418" w:rsidP="00B43683">
            <w:pPr>
              <w:pStyle w:val="TAL"/>
              <w:rPr>
                <w:ins w:id="22" w:author="CT4#124" w:date="2024-08-08T13:18:00Z"/>
                <w:lang w:eastAsia="zh-CN"/>
              </w:rPr>
            </w:pPr>
            <w:ins w:id="23" w:author="CT4#124" w:date="2024-08-08T13:18:00Z">
              <w:r>
                <w:rPr>
                  <w:lang w:eastAsia="zh-CN"/>
                </w:rPr>
                <w:t xml:space="preserve">- </w:t>
              </w:r>
            </w:ins>
            <w:r w:rsidR="001E14C2">
              <w:rPr>
                <w:lang w:eastAsia="zh-CN"/>
              </w:rPr>
              <w:t>to enable the a</w:t>
            </w:r>
            <w:r w:rsidR="001E14C2" w:rsidRPr="008124C1">
              <w:rPr>
                <w:lang w:eastAsia="zh-CN"/>
              </w:rPr>
              <w:t>uthorization of NF service consumers for data access via DCC</w:t>
            </w:r>
            <w:r w:rsidR="001E14C2">
              <w:rPr>
                <w:lang w:eastAsia="zh-CN"/>
              </w:rPr>
              <w:t>F as specified in Annex X of 3GPP TS 33.</w:t>
            </w:r>
            <w:r w:rsidR="001E14C2">
              <w:t>501 [17</w:t>
            </w:r>
            <w:del w:id="24" w:author="CT4#124" w:date="2024-08-08T13:19:00Z">
              <w:r w:rsidR="001E14C2" w:rsidDel="00E14418">
                <w:delText>].</w:delText>
              </w:r>
              <w:r w:rsidR="001E14C2" w:rsidDel="00E14418">
                <w:rPr>
                  <w:lang w:eastAsia="zh-CN"/>
                </w:rPr>
                <w:delText xml:space="preserve"> </w:delText>
              </w:r>
            </w:del>
            <w:ins w:id="25" w:author="CT4#124" w:date="2024-08-08T13:19:00Z">
              <w:r>
                <w:t>];</w:t>
              </w:r>
              <w:r>
                <w:rPr>
                  <w:lang w:eastAsia="zh-CN"/>
                </w:rPr>
                <w:t xml:space="preserve"> </w:t>
              </w:r>
            </w:ins>
          </w:p>
          <w:p w14:paraId="4E4EEDC3" w14:textId="382C1E9A" w:rsidR="006B4052" w:rsidRDefault="006B4052" w:rsidP="00B43683">
            <w:pPr>
              <w:pStyle w:val="TAL"/>
              <w:rPr>
                <w:ins w:id="26" w:author="CT4#124" w:date="2024-08-08T13:18:00Z"/>
                <w:lang w:eastAsia="zh-CN"/>
              </w:rPr>
            </w:pPr>
            <w:ins w:id="27" w:author="Rev#1" w:date="2024-08-22T09:20:00Z">
              <w:r>
                <w:rPr>
                  <w:lang w:eastAsia="zh-CN"/>
                </w:rPr>
                <w:t xml:space="preserve">- </w:t>
              </w:r>
            </w:ins>
            <w:ins w:id="28" w:author="Rev#1" w:date="2024-08-22T09:19:00Z">
              <w:r w:rsidRPr="006B4052">
                <w:rPr>
                  <w:lang w:eastAsia="zh-CN"/>
                </w:rPr>
                <w:t xml:space="preserve">to enable the authorization of the ML model consumer when the NF service consumer requests ML models on behalf of </w:t>
              </w:r>
            </w:ins>
            <w:ins w:id="29" w:author="Rev#1" w:date="2024-08-22T09:20:00Z">
              <w:r>
                <w:rPr>
                  <w:lang w:eastAsia="zh-CN"/>
                </w:rPr>
                <w:t>the</w:t>
              </w:r>
            </w:ins>
            <w:ins w:id="30" w:author="Rev#1" w:date="2024-08-22T09:19:00Z">
              <w:r w:rsidRPr="006B4052">
                <w:rPr>
                  <w:lang w:eastAsia="zh-CN"/>
                </w:rPr>
                <w:t xml:space="preserve"> ML model consumer as specified in Annex</w:t>
              </w:r>
            </w:ins>
            <w:ins w:id="31" w:author="Rev#1" w:date="2024-08-22T12:11:00Z">
              <w:r w:rsidR="008D4AEB">
                <w:rPr>
                  <w:lang w:eastAsia="zh-CN"/>
                </w:rPr>
                <w:t> </w:t>
              </w:r>
            </w:ins>
            <w:ins w:id="32" w:author="Rev#1" w:date="2024-08-22T09:19:00Z">
              <w:r w:rsidRPr="006B4052">
                <w:rPr>
                  <w:lang w:eastAsia="zh-CN"/>
                </w:rPr>
                <w:t>X.10 of 3GPP</w:t>
              </w:r>
            </w:ins>
            <w:ins w:id="33" w:author="Rev#1" w:date="2024-08-22T12:11:00Z">
              <w:r w:rsidR="008D4AEB">
                <w:rPr>
                  <w:lang w:eastAsia="zh-CN"/>
                </w:rPr>
                <w:t> </w:t>
              </w:r>
            </w:ins>
            <w:ins w:id="34" w:author="Rev#1" w:date="2024-08-22T09:19:00Z">
              <w:r w:rsidRPr="006B4052">
                <w:rPr>
                  <w:lang w:eastAsia="zh-CN"/>
                </w:rPr>
                <w:t>TS</w:t>
              </w:r>
            </w:ins>
            <w:ins w:id="35" w:author="Rev#1" w:date="2024-08-22T12:11:00Z">
              <w:r w:rsidR="008D4AEB">
                <w:rPr>
                  <w:lang w:eastAsia="zh-CN"/>
                </w:rPr>
                <w:t> </w:t>
              </w:r>
            </w:ins>
            <w:ins w:id="36" w:author="Rev#1" w:date="2024-08-22T09:19:00Z">
              <w:r w:rsidRPr="006B4052">
                <w:rPr>
                  <w:lang w:eastAsia="zh-CN"/>
                </w:rPr>
                <w:t>33.501</w:t>
              </w:r>
            </w:ins>
            <w:ins w:id="37" w:author="Rev#1" w:date="2024-08-22T12:11:00Z">
              <w:r w:rsidR="008D4AEB">
                <w:rPr>
                  <w:lang w:eastAsia="zh-CN"/>
                </w:rPr>
                <w:t> </w:t>
              </w:r>
            </w:ins>
            <w:ins w:id="38" w:author="Rev#1" w:date="2024-08-22T09:19:00Z">
              <w:r w:rsidRPr="006B4052">
                <w:rPr>
                  <w:lang w:eastAsia="zh-CN"/>
                </w:rPr>
                <w:t>[17].</w:t>
              </w:r>
            </w:ins>
          </w:p>
          <w:p w14:paraId="0BBAC7AA" w14:textId="5DAA2CE4" w:rsidR="001E14C2" w:rsidRPr="00D1205D" w:rsidRDefault="001E14C2" w:rsidP="00B43683">
            <w:pPr>
              <w:pStyle w:val="TAL"/>
              <w:rPr>
                <w:lang w:eastAsia="zh-CN"/>
              </w:rPr>
            </w:pPr>
            <w:r>
              <w:rPr>
                <w:lang w:eastAsia="zh-CN"/>
              </w:rPr>
              <w:t>See clause 6.7.5.</w:t>
            </w:r>
          </w:p>
        </w:tc>
      </w:tr>
      <w:tr w:rsidR="001E14C2" w:rsidRPr="00D1205D" w14:paraId="40E2FA0F" w14:textId="77777777" w:rsidTr="00B43683">
        <w:trPr>
          <w:cantSplit/>
        </w:trPr>
        <w:tc>
          <w:tcPr>
            <w:tcW w:w="2410" w:type="dxa"/>
          </w:tcPr>
          <w:p w14:paraId="3553318F" w14:textId="77777777" w:rsidR="001E14C2" w:rsidRPr="00D1205D" w:rsidRDefault="001E14C2" w:rsidP="00B43683">
            <w:pPr>
              <w:pStyle w:val="TAL"/>
              <w:rPr>
                <w:lang w:eastAsia="zh-CN"/>
              </w:rPr>
            </w:pPr>
            <w:r w:rsidRPr="00D1205D">
              <w:rPr>
                <w:lang w:eastAsia="zh-CN"/>
              </w:rPr>
              <w:t>3gpp-Sbi-Nrf-Uri</w:t>
            </w:r>
          </w:p>
        </w:tc>
        <w:tc>
          <w:tcPr>
            <w:tcW w:w="1985" w:type="dxa"/>
          </w:tcPr>
          <w:p w14:paraId="53A0FC83" w14:textId="77777777" w:rsidR="001E14C2" w:rsidRPr="00D1205D" w:rsidRDefault="001E14C2" w:rsidP="00B43683">
            <w:pPr>
              <w:pStyle w:val="TAL"/>
              <w:rPr>
                <w:lang w:eastAsia="zh-CN"/>
              </w:rPr>
            </w:pPr>
            <w:r w:rsidRPr="00D1205D">
              <w:rPr>
                <w:lang w:eastAsia="zh-CN"/>
              </w:rPr>
              <w:t>Clause</w:t>
            </w:r>
            <w:r>
              <w:rPr>
                <w:lang w:eastAsia="zh-CN"/>
              </w:rPr>
              <w:t> </w:t>
            </w:r>
            <w:r w:rsidRPr="00D1205D">
              <w:rPr>
                <w:lang w:eastAsia="zh-CN"/>
              </w:rPr>
              <w:t>5.2.3.2.12</w:t>
            </w:r>
          </w:p>
        </w:tc>
        <w:tc>
          <w:tcPr>
            <w:tcW w:w="5386" w:type="dxa"/>
          </w:tcPr>
          <w:p w14:paraId="620404F4" w14:textId="77777777" w:rsidR="001E14C2" w:rsidRDefault="001E14C2" w:rsidP="00B43683">
            <w:pPr>
              <w:pStyle w:val="TAL"/>
              <w:rPr>
                <w:lang w:eastAsia="zh-CN"/>
              </w:rPr>
            </w:pPr>
            <w:r w:rsidRPr="00D1205D">
              <w:rPr>
                <w:lang w:eastAsia="zh-CN"/>
              </w:rPr>
              <w:t>This header may be used to indicate the NRF API URIs to be used for a given service request, e.g. in indirect communication with delegated discovery as a result of an NSSF query.</w:t>
            </w:r>
            <w:r>
              <w:rPr>
                <w:lang w:eastAsia="zh-CN"/>
              </w:rPr>
              <w:t xml:space="preserve"> It may also indicate whether OAuth2 based authorization is required for accessing the NRF services.</w:t>
            </w:r>
          </w:p>
          <w:p w14:paraId="4F3EFCE6" w14:textId="77777777" w:rsidR="001E14C2" w:rsidRDefault="001E14C2" w:rsidP="00B43683">
            <w:pPr>
              <w:pStyle w:val="TAL"/>
              <w:rPr>
                <w:lang w:eastAsia="zh-CN"/>
              </w:rPr>
            </w:pPr>
          </w:p>
          <w:p w14:paraId="3E78F1D9" w14:textId="77777777" w:rsidR="001E14C2" w:rsidRPr="00D1205D" w:rsidRDefault="001E14C2" w:rsidP="00B43683">
            <w:pPr>
              <w:pStyle w:val="TAL"/>
              <w:rPr>
                <w:lang w:eastAsia="zh-CN"/>
              </w:rPr>
            </w:pPr>
            <w:r w:rsidRPr="00D1205D">
              <w:rPr>
                <w:lang w:eastAsia="zh-CN"/>
              </w:rPr>
              <w:t xml:space="preserve">This header may </w:t>
            </w:r>
            <w:r>
              <w:rPr>
                <w:lang w:eastAsia="zh-CN"/>
              </w:rPr>
              <w:t xml:space="preserve">also </w:t>
            </w:r>
            <w:r w:rsidRPr="00D1205D">
              <w:rPr>
                <w:lang w:eastAsia="zh-CN"/>
              </w:rPr>
              <w:t xml:space="preserve">be used to indicate the NRF API URI to be used for a given </w:t>
            </w:r>
            <w:r>
              <w:rPr>
                <w:lang w:eastAsia="zh-CN"/>
              </w:rPr>
              <w:t xml:space="preserve">notification </w:t>
            </w:r>
            <w:r w:rsidRPr="00D1205D">
              <w:rPr>
                <w:lang w:eastAsia="zh-CN"/>
              </w:rPr>
              <w:t xml:space="preserve">request, e.g. </w:t>
            </w:r>
            <w:r>
              <w:rPr>
                <w:lang w:eastAsia="zh-CN"/>
              </w:rPr>
              <w:t>if t</w:t>
            </w:r>
            <w:r w:rsidRPr="00E82B88">
              <w:rPr>
                <w:lang w:eastAsia="zh-CN"/>
              </w:rPr>
              <w:t xml:space="preserve">he NF </w:t>
            </w:r>
            <w:r>
              <w:rPr>
                <w:lang w:eastAsia="zh-CN"/>
              </w:rPr>
              <w:t xml:space="preserve">service </w:t>
            </w:r>
            <w:r w:rsidRPr="00E82B88">
              <w:rPr>
                <w:lang w:eastAsia="zh-CN"/>
              </w:rPr>
              <w:t xml:space="preserve">producer </w:t>
            </w:r>
            <w:r>
              <w:rPr>
                <w:lang w:eastAsia="zh-CN"/>
              </w:rPr>
              <w:t xml:space="preserve">has received </w:t>
            </w:r>
            <w:r w:rsidRPr="00E82B88">
              <w:rPr>
                <w:lang w:eastAsia="zh-CN"/>
              </w:rPr>
              <w:t>NRF API URI</w:t>
            </w:r>
            <w:r>
              <w:rPr>
                <w:lang w:eastAsia="zh-CN"/>
              </w:rPr>
              <w:t xml:space="preserve"> from the NF service consumer and the </w:t>
            </w:r>
            <w:r w:rsidRPr="00E82B88">
              <w:rPr>
                <w:lang w:eastAsia="zh-CN"/>
              </w:rPr>
              <w:t>NF producer delegates NF consumer reselection to the SCP</w:t>
            </w:r>
            <w:r>
              <w:rPr>
                <w:lang w:eastAsia="zh-CN"/>
              </w:rPr>
              <w:t xml:space="preserve"> in indirect communication,</w:t>
            </w:r>
          </w:p>
        </w:tc>
      </w:tr>
      <w:tr w:rsidR="001E14C2" w:rsidRPr="00D1205D" w14:paraId="4A8A70F7" w14:textId="77777777" w:rsidTr="00B43683">
        <w:trPr>
          <w:cantSplit/>
        </w:trPr>
        <w:tc>
          <w:tcPr>
            <w:tcW w:w="2410" w:type="dxa"/>
          </w:tcPr>
          <w:p w14:paraId="5E9FDE53" w14:textId="77777777" w:rsidR="001E14C2" w:rsidRPr="00B67FCF" w:rsidRDefault="001E14C2" w:rsidP="00B43683">
            <w:pPr>
              <w:pStyle w:val="TAL"/>
              <w:rPr>
                <w:lang w:eastAsia="zh-CN"/>
              </w:rPr>
            </w:pPr>
            <w:r>
              <w:rPr>
                <w:lang w:eastAsia="zh-CN"/>
              </w:rPr>
              <w:t>3gpp-Sbi-Target-Nf-Id</w:t>
            </w:r>
          </w:p>
        </w:tc>
        <w:tc>
          <w:tcPr>
            <w:tcW w:w="1985" w:type="dxa"/>
          </w:tcPr>
          <w:p w14:paraId="3620FDEE" w14:textId="77777777" w:rsidR="001E14C2" w:rsidRDefault="001E14C2" w:rsidP="00B43683">
            <w:pPr>
              <w:pStyle w:val="TAL"/>
              <w:rPr>
                <w:lang w:eastAsia="zh-CN"/>
              </w:rPr>
            </w:pPr>
            <w:r>
              <w:rPr>
                <w:lang w:eastAsia="zh-CN"/>
              </w:rPr>
              <w:t>Clause 5.2.3.2.13</w:t>
            </w:r>
          </w:p>
        </w:tc>
        <w:tc>
          <w:tcPr>
            <w:tcW w:w="5386" w:type="dxa"/>
          </w:tcPr>
          <w:p w14:paraId="2ABA5CE4" w14:textId="77777777" w:rsidR="001E14C2" w:rsidRDefault="001E14C2" w:rsidP="00B43683">
            <w:pPr>
              <w:pStyle w:val="TAL"/>
              <w:rPr>
                <w:lang w:eastAsia="zh-CN"/>
              </w:rPr>
            </w:pPr>
            <w:r>
              <w:rPr>
                <w:lang w:eastAsia="zh-CN"/>
              </w:rPr>
              <w:t>This header is used in a 307 T</w:t>
            </w:r>
            <w:r w:rsidRPr="000B63FD">
              <w:t>emporary Redirect</w:t>
            </w:r>
            <w:r>
              <w:t xml:space="preserve"> or </w:t>
            </w:r>
            <w:r w:rsidRPr="000B63FD">
              <w:t>308 Permanent Redirect</w:t>
            </w:r>
            <w:r>
              <w:t xml:space="preserve"> response,</w:t>
            </w:r>
            <w:r>
              <w:rPr>
                <w:lang w:eastAsia="zh-CN"/>
              </w:rPr>
              <w:t xml:space="preserve"> to identify the target NF (service) instance towards which the request is redirected. See clause 6.10.9.1.</w:t>
            </w:r>
          </w:p>
        </w:tc>
      </w:tr>
      <w:tr w:rsidR="001E14C2" w:rsidRPr="00D1205D" w14:paraId="280CF990" w14:textId="77777777" w:rsidTr="00B43683">
        <w:trPr>
          <w:cantSplit/>
        </w:trPr>
        <w:tc>
          <w:tcPr>
            <w:tcW w:w="2410" w:type="dxa"/>
          </w:tcPr>
          <w:p w14:paraId="3C1CA147" w14:textId="77777777" w:rsidR="001E14C2" w:rsidRDefault="001E14C2" w:rsidP="00B43683">
            <w:pPr>
              <w:pStyle w:val="TAL"/>
              <w:rPr>
                <w:lang w:eastAsia="zh-CN"/>
              </w:rPr>
            </w:pPr>
            <w:r w:rsidRPr="000B63FD">
              <w:rPr>
                <w:lang w:eastAsia="zh-CN"/>
              </w:rPr>
              <w:t>3gpp-Sbi-</w:t>
            </w:r>
            <w:r>
              <w:rPr>
                <w:lang w:eastAsia="zh-CN"/>
              </w:rPr>
              <w:t>Max-Forward-Hops</w:t>
            </w:r>
          </w:p>
        </w:tc>
        <w:tc>
          <w:tcPr>
            <w:tcW w:w="1985" w:type="dxa"/>
          </w:tcPr>
          <w:p w14:paraId="3163E9B3" w14:textId="77777777" w:rsidR="001E14C2" w:rsidRDefault="001E14C2" w:rsidP="00B43683">
            <w:pPr>
              <w:pStyle w:val="TAL"/>
              <w:rPr>
                <w:lang w:eastAsia="zh-CN"/>
              </w:rPr>
            </w:pPr>
            <w:r>
              <w:rPr>
                <w:lang w:eastAsia="zh-CN"/>
              </w:rPr>
              <w:t>Clause 5.2.3.2.14</w:t>
            </w:r>
          </w:p>
        </w:tc>
        <w:tc>
          <w:tcPr>
            <w:tcW w:w="5386" w:type="dxa"/>
          </w:tcPr>
          <w:p w14:paraId="610947C0" w14:textId="77777777" w:rsidR="001E14C2" w:rsidRDefault="001E14C2" w:rsidP="00B43683">
            <w:pPr>
              <w:pStyle w:val="TAL"/>
              <w:rPr>
                <w:lang w:eastAsia="zh-CN"/>
              </w:rPr>
            </w:pPr>
            <w:r>
              <w:rPr>
                <w:lang w:eastAsia="zh-CN"/>
              </w:rPr>
              <w:t>This header may be used to indicate the maximum number of allowed hops with specified node type to relay the request message to the target HTTP server.</w:t>
            </w:r>
          </w:p>
          <w:p w14:paraId="3C1274C8" w14:textId="77777777" w:rsidR="001E14C2" w:rsidRDefault="001E14C2" w:rsidP="00B43683">
            <w:pPr>
              <w:pStyle w:val="TAL"/>
              <w:rPr>
                <w:lang w:eastAsia="zh-CN"/>
              </w:rPr>
            </w:pPr>
          </w:p>
          <w:p w14:paraId="2B16E2F1" w14:textId="77777777" w:rsidR="001E14C2" w:rsidRDefault="001E14C2" w:rsidP="00B43683">
            <w:pPr>
              <w:pStyle w:val="TAL"/>
              <w:rPr>
                <w:lang w:eastAsia="zh-CN"/>
              </w:rPr>
            </w:pPr>
            <w:r>
              <w:rPr>
                <w:lang w:eastAsia="zh-CN"/>
              </w:rPr>
              <w:t>If node type is "</w:t>
            </w:r>
            <w:proofErr w:type="spellStart"/>
            <w:r>
              <w:rPr>
                <w:lang w:eastAsia="zh-CN"/>
              </w:rPr>
              <w:t>scp</w:t>
            </w:r>
            <w:proofErr w:type="spellEnd"/>
            <w:r>
              <w:rPr>
                <w:lang w:eastAsia="zh-CN"/>
              </w:rPr>
              <w:t>", its value indicates the maximum number of allowed SCP hops to relay the request message to the target NF as HTTP server when indirect communication is used.</w:t>
            </w:r>
          </w:p>
        </w:tc>
      </w:tr>
      <w:tr w:rsidR="001E14C2" w:rsidRPr="00D1205D" w14:paraId="110340A6" w14:textId="77777777" w:rsidTr="00B43683">
        <w:trPr>
          <w:cantSplit/>
        </w:trPr>
        <w:tc>
          <w:tcPr>
            <w:tcW w:w="2410" w:type="dxa"/>
          </w:tcPr>
          <w:p w14:paraId="14CEE421" w14:textId="77777777" w:rsidR="001E14C2" w:rsidRDefault="001E14C2" w:rsidP="00B43683">
            <w:pPr>
              <w:pStyle w:val="TAL"/>
              <w:rPr>
                <w:lang w:eastAsia="zh-CN"/>
              </w:rPr>
            </w:pPr>
            <w:bookmarkStart w:id="39" w:name="_Hlk111825488"/>
            <w:r w:rsidRPr="000B63FD">
              <w:rPr>
                <w:lang w:eastAsia="zh-CN"/>
              </w:rPr>
              <w:lastRenderedPageBreak/>
              <w:t>3gpp-</w:t>
            </w:r>
            <w:r>
              <w:rPr>
                <w:lang w:eastAsia="zh-CN"/>
              </w:rPr>
              <w:t>Sbi-Originating-Network-Id</w:t>
            </w:r>
            <w:bookmarkEnd w:id="39"/>
          </w:p>
        </w:tc>
        <w:tc>
          <w:tcPr>
            <w:tcW w:w="1985" w:type="dxa"/>
          </w:tcPr>
          <w:p w14:paraId="60127F28" w14:textId="77777777" w:rsidR="001E14C2" w:rsidRDefault="001E14C2" w:rsidP="00B43683">
            <w:pPr>
              <w:pStyle w:val="TAL"/>
              <w:rPr>
                <w:lang w:eastAsia="zh-CN"/>
              </w:rPr>
            </w:pPr>
            <w:r>
              <w:rPr>
                <w:lang w:eastAsia="zh-CN"/>
              </w:rPr>
              <w:t>Clause </w:t>
            </w:r>
            <w:r w:rsidRPr="000B63FD">
              <w:t>5.2.3.2.</w:t>
            </w:r>
            <w:r>
              <w:t>15</w:t>
            </w:r>
          </w:p>
        </w:tc>
        <w:tc>
          <w:tcPr>
            <w:tcW w:w="5386" w:type="dxa"/>
          </w:tcPr>
          <w:p w14:paraId="40A51213" w14:textId="77777777" w:rsidR="001E14C2" w:rsidRDefault="001E14C2" w:rsidP="00B43683">
            <w:pPr>
              <w:pStyle w:val="TAL"/>
              <w:rPr>
                <w:lang w:eastAsia="zh-CN"/>
              </w:rPr>
            </w:pPr>
            <w:r>
              <w:rPr>
                <w:lang w:eastAsia="zh-CN"/>
              </w:rPr>
              <w:t>This header shall be inserted by an NF service consumer or an NF service producer originating an HTTP request message towards a different PLMN or SNPN.</w:t>
            </w:r>
          </w:p>
          <w:p w14:paraId="17B33600" w14:textId="77777777" w:rsidR="001E14C2" w:rsidRDefault="001E14C2" w:rsidP="00B43683">
            <w:pPr>
              <w:pStyle w:val="TAL"/>
              <w:rPr>
                <w:lang w:eastAsia="zh-CN"/>
              </w:rPr>
            </w:pPr>
          </w:p>
          <w:p w14:paraId="512B6255" w14:textId="77777777" w:rsidR="001E14C2" w:rsidRPr="00672068" w:rsidRDefault="001E14C2" w:rsidP="00B43683">
            <w:pPr>
              <w:pStyle w:val="TAL"/>
              <w:rPr>
                <w:lang w:eastAsia="zh-CN"/>
              </w:rPr>
            </w:pPr>
            <w:r w:rsidRPr="00672068">
              <w:rPr>
                <w:lang w:eastAsia="zh-CN"/>
              </w:rPr>
              <w:t xml:space="preserve">It should be inserted by the sending SCP in </w:t>
            </w:r>
            <w:r>
              <w:rPr>
                <w:lang w:eastAsia="zh-CN"/>
              </w:rPr>
              <w:t xml:space="preserve">SBI HTTP request messages </w:t>
            </w:r>
            <w:r w:rsidRPr="00672068">
              <w:rPr>
                <w:lang w:eastAsia="zh-CN"/>
              </w:rPr>
              <w:t xml:space="preserve">towards the SEPP, </w:t>
            </w:r>
            <w:r>
              <w:rPr>
                <w:lang w:eastAsia="zh-CN"/>
              </w:rPr>
              <w:t xml:space="preserve">only </w:t>
            </w:r>
            <w:r w:rsidRPr="00672068">
              <w:rPr>
                <w:lang w:eastAsia="zh-CN"/>
              </w:rPr>
              <w:t>if the header is not present in the SBI HTTP request message and the SCP can determine which PLMN-ID value should be included in the header.</w:t>
            </w:r>
          </w:p>
          <w:p w14:paraId="086849E6" w14:textId="77777777" w:rsidR="001E14C2" w:rsidRPr="00672068" w:rsidRDefault="001E14C2" w:rsidP="00B43683">
            <w:pPr>
              <w:pStyle w:val="TAL"/>
              <w:rPr>
                <w:lang w:eastAsia="zh-CN"/>
              </w:rPr>
            </w:pPr>
          </w:p>
          <w:p w14:paraId="23E7A910" w14:textId="77777777" w:rsidR="001E14C2" w:rsidRPr="00672068" w:rsidRDefault="001E14C2" w:rsidP="00B43683">
            <w:pPr>
              <w:pStyle w:val="TAL"/>
              <w:rPr>
                <w:lang w:eastAsia="zh-CN"/>
              </w:rPr>
            </w:pPr>
            <w:r w:rsidRPr="00672068">
              <w:rPr>
                <w:lang w:eastAsia="zh-CN"/>
              </w:rPr>
              <w:t xml:space="preserve">It shall be inserted by the sending SEPP or the receiving SEPP in SBI HTTP request messages towards the target PLMN or SNPN, </w:t>
            </w:r>
            <w:r>
              <w:rPr>
                <w:lang w:eastAsia="zh-CN"/>
              </w:rPr>
              <w:t xml:space="preserve">only </w:t>
            </w:r>
            <w:r w:rsidRPr="00672068">
              <w:rPr>
                <w:lang w:eastAsia="zh-CN"/>
              </w:rPr>
              <w:t>if the header is not present in the SBI HTTP request message</w:t>
            </w:r>
            <w:r>
              <w:rPr>
                <w:lang w:eastAsia="zh-CN"/>
              </w:rPr>
              <w:t xml:space="preserve"> </w:t>
            </w:r>
            <w:r w:rsidRPr="004465FE">
              <w:rPr>
                <w:lang w:eastAsia="zh-CN"/>
              </w:rPr>
              <w:t>and the sending SEPP or the receiving SEPP (respectively) can determine the PLMN ID or SNPN ID of the source PLMN or SNPN.</w:t>
            </w:r>
          </w:p>
          <w:p w14:paraId="094DA09C" w14:textId="77777777" w:rsidR="001E14C2" w:rsidRDefault="001E14C2" w:rsidP="00B43683">
            <w:pPr>
              <w:pStyle w:val="TAL"/>
              <w:rPr>
                <w:lang w:eastAsia="zh-CN"/>
              </w:rPr>
            </w:pPr>
          </w:p>
          <w:p w14:paraId="02173354" w14:textId="77777777" w:rsidR="001E14C2" w:rsidRPr="00672068" w:rsidRDefault="001E14C2" w:rsidP="00B43683">
            <w:pPr>
              <w:pStyle w:val="TAL"/>
              <w:rPr>
                <w:lang w:eastAsia="zh-CN"/>
              </w:rPr>
            </w:pPr>
            <w:r w:rsidRPr="00672068">
              <w:rPr>
                <w:lang w:eastAsia="zh-CN"/>
              </w:rPr>
              <w:t xml:space="preserve">If the SEPP cannot uniquely determine the PLMN-ID or SNPN-ID, it is a configuration/deployment aspect to determine which PLMN-ID or SNPN-ID value </w:t>
            </w:r>
            <w:r>
              <w:rPr>
                <w:lang w:eastAsia="zh-CN"/>
              </w:rPr>
              <w:t>should</w:t>
            </w:r>
            <w:r w:rsidRPr="00672068">
              <w:rPr>
                <w:lang w:eastAsia="zh-CN"/>
              </w:rPr>
              <w:t xml:space="preserve"> be included in the header</w:t>
            </w:r>
            <w:r>
              <w:rPr>
                <w:lang w:eastAsia="zh-CN"/>
              </w:rPr>
              <w:t xml:space="preserve"> </w:t>
            </w:r>
            <w:r w:rsidRPr="00672068">
              <w:rPr>
                <w:lang w:eastAsia="zh-CN"/>
              </w:rPr>
              <w:t>by these entities</w:t>
            </w:r>
            <w:r>
              <w:rPr>
                <w:lang w:eastAsia="zh-CN"/>
              </w:rPr>
              <w:t xml:space="preserve">. </w:t>
            </w:r>
            <w:r w:rsidRPr="00801246">
              <w:rPr>
                <w:lang w:eastAsia="zh-CN"/>
              </w:rPr>
              <w:t xml:space="preserve">In such case, the message should either be </w:t>
            </w:r>
            <w:r>
              <w:rPr>
                <w:lang w:eastAsia="zh-CN"/>
              </w:rPr>
              <w:t>rejected</w:t>
            </w:r>
            <w:r w:rsidRPr="00801246">
              <w:rPr>
                <w:lang w:eastAsia="zh-CN"/>
              </w:rPr>
              <w:t>, or the SEPP shall indicate to the peer that the header is derived based on configuration</w:t>
            </w:r>
            <w:r>
              <w:rPr>
                <w:lang w:eastAsia="zh-CN"/>
              </w:rPr>
              <w:t>.</w:t>
            </w:r>
          </w:p>
          <w:p w14:paraId="4F18C8E6" w14:textId="77777777" w:rsidR="001E14C2" w:rsidRPr="00801246" w:rsidRDefault="001E14C2" w:rsidP="00B43683">
            <w:pPr>
              <w:pStyle w:val="TAL"/>
              <w:rPr>
                <w:lang w:eastAsia="zh-CN"/>
              </w:rPr>
            </w:pPr>
          </w:p>
          <w:p w14:paraId="04DFFFEB" w14:textId="77777777" w:rsidR="001E14C2" w:rsidRDefault="001E14C2" w:rsidP="00B43683">
            <w:pPr>
              <w:pStyle w:val="TAL"/>
              <w:rPr>
                <w:lang w:eastAsia="zh-CN"/>
              </w:rPr>
            </w:pPr>
            <w:r>
              <w:rPr>
                <w:lang w:eastAsia="zh-CN"/>
              </w:rPr>
              <w:t>It shall indicate the PLMN-ID or the SNPN-ID of the source PLMN or SNPN of the HTTP request message (i.e., the PLMN ID or the SNPN ID of the NF Service Consumer or NF Service Producer).</w:t>
            </w:r>
          </w:p>
          <w:p w14:paraId="2069951E" w14:textId="77777777" w:rsidR="001E14C2" w:rsidRDefault="001E14C2" w:rsidP="00B43683">
            <w:pPr>
              <w:pStyle w:val="TAL"/>
              <w:rPr>
                <w:lang w:eastAsia="zh-CN"/>
              </w:rPr>
            </w:pPr>
          </w:p>
          <w:p w14:paraId="0D8A62F6" w14:textId="77777777" w:rsidR="001E14C2" w:rsidRDefault="001E14C2" w:rsidP="00B43683">
            <w:pPr>
              <w:pStyle w:val="TAL"/>
              <w:rPr>
                <w:lang w:eastAsia="zh-CN"/>
              </w:rPr>
            </w:pPr>
            <w:r>
              <w:rPr>
                <w:lang w:eastAsia="zh-CN"/>
              </w:rPr>
              <w:t>See clause 5.9.3.2 of 3GPP TS 33.501 [17] for the handling of this header by the sending NF, the sending SCP, the sending SEPP and the receiving SEPP. (NOTE 2)</w:t>
            </w:r>
          </w:p>
        </w:tc>
      </w:tr>
      <w:tr w:rsidR="001E14C2" w:rsidRPr="00D1205D" w14:paraId="59FC016B" w14:textId="77777777" w:rsidTr="00B43683">
        <w:trPr>
          <w:cantSplit/>
        </w:trPr>
        <w:tc>
          <w:tcPr>
            <w:tcW w:w="2410" w:type="dxa"/>
          </w:tcPr>
          <w:p w14:paraId="44D3EC82" w14:textId="77777777" w:rsidR="001E14C2" w:rsidRPr="000B63FD" w:rsidRDefault="001E14C2" w:rsidP="00B43683">
            <w:pPr>
              <w:pStyle w:val="TAL"/>
              <w:rPr>
                <w:lang w:eastAsia="zh-CN"/>
              </w:rPr>
            </w:pPr>
            <w:r>
              <w:rPr>
                <w:lang w:eastAsia="zh-CN"/>
              </w:rPr>
              <w:t>3gpp-Sbi-Access-Scope</w:t>
            </w:r>
          </w:p>
        </w:tc>
        <w:tc>
          <w:tcPr>
            <w:tcW w:w="1985" w:type="dxa"/>
          </w:tcPr>
          <w:p w14:paraId="112506A7" w14:textId="77777777" w:rsidR="001E14C2" w:rsidRDefault="001E14C2" w:rsidP="00B43683">
            <w:pPr>
              <w:pStyle w:val="TAL"/>
              <w:rPr>
                <w:lang w:eastAsia="zh-CN"/>
              </w:rPr>
            </w:pPr>
            <w:r>
              <w:rPr>
                <w:lang w:eastAsia="zh-CN"/>
              </w:rPr>
              <w:t>Clause 5.2.3.2.16</w:t>
            </w:r>
          </w:p>
        </w:tc>
        <w:tc>
          <w:tcPr>
            <w:tcW w:w="5386" w:type="dxa"/>
          </w:tcPr>
          <w:p w14:paraId="547CFCD3" w14:textId="77777777" w:rsidR="001E14C2" w:rsidRDefault="001E14C2" w:rsidP="00B43683">
            <w:pPr>
              <w:pStyle w:val="TAL"/>
              <w:rPr>
                <w:lang w:eastAsia="zh-CN"/>
              </w:rPr>
            </w:pPr>
            <w:r>
              <w:rPr>
                <w:lang w:eastAsia="zh-CN"/>
              </w:rPr>
              <w:t xml:space="preserve">This header is used in a service request for Indirect Communication to indicate the access scope of the service request for NF service access authorization. See clauses 6.7.3 and 6.10.11. </w:t>
            </w:r>
          </w:p>
        </w:tc>
      </w:tr>
      <w:tr w:rsidR="001E14C2" w:rsidRPr="00D1205D" w14:paraId="0BE02D71" w14:textId="77777777" w:rsidTr="00B43683">
        <w:trPr>
          <w:cantSplit/>
        </w:trPr>
        <w:tc>
          <w:tcPr>
            <w:tcW w:w="2410" w:type="dxa"/>
          </w:tcPr>
          <w:p w14:paraId="33CF4CC0" w14:textId="77777777" w:rsidR="001E14C2" w:rsidRPr="000B63FD" w:rsidRDefault="001E14C2" w:rsidP="00B43683">
            <w:pPr>
              <w:pStyle w:val="TAL"/>
              <w:rPr>
                <w:lang w:eastAsia="zh-CN"/>
              </w:rPr>
            </w:pPr>
            <w:r>
              <w:rPr>
                <w:lang w:eastAsia="zh-CN"/>
              </w:rPr>
              <w:t>3gpp-Sbi-Access-Token</w:t>
            </w:r>
          </w:p>
        </w:tc>
        <w:tc>
          <w:tcPr>
            <w:tcW w:w="1985" w:type="dxa"/>
          </w:tcPr>
          <w:p w14:paraId="32C0244A" w14:textId="77777777" w:rsidR="001E14C2" w:rsidRDefault="001E14C2" w:rsidP="00B43683">
            <w:pPr>
              <w:pStyle w:val="TAL"/>
              <w:rPr>
                <w:lang w:eastAsia="zh-CN"/>
              </w:rPr>
            </w:pPr>
            <w:r>
              <w:rPr>
                <w:lang w:eastAsia="zh-CN"/>
              </w:rPr>
              <w:t>Clause 5.2.3.2.17</w:t>
            </w:r>
          </w:p>
        </w:tc>
        <w:tc>
          <w:tcPr>
            <w:tcW w:w="5386" w:type="dxa"/>
          </w:tcPr>
          <w:p w14:paraId="103CE9C0" w14:textId="77777777" w:rsidR="001E14C2" w:rsidRDefault="001E14C2" w:rsidP="00B43683">
            <w:pPr>
              <w:pStyle w:val="TAL"/>
              <w:rPr>
                <w:lang w:eastAsia="zh-CN"/>
              </w:rPr>
            </w:pPr>
            <w:r>
              <w:rPr>
                <w:lang w:eastAsia="zh-CN"/>
              </w:rPr>
              <w:t>This header is used in a service response forwarded by the SCP to an NF service consumer to provide an access token for possible re-use in subsequent service requests. See clause 6.10.1.</w:t>
            </w:r>
          </w:p>
        </w:tc>
      </w:tr>
      <w:tr w:rsidR="001E14C2" w:rsidRPr="00D1205D" w14:paraId="144119F5" w14:textId="77777777" w:rsidTr="00B43683">
        <w:trPr>
          <w:cantSplit/>
        </w:trPr>
        <w:tc>
          <w:tcPr>
            <w:tcW w:w="2410" w:type="dxa"/>
          </w:tcPr>
          <w:p w14:paraId="323BEE7D" w14:textId="77777777" w:rsidR="001E14C2" w:rsidRDefault="001E14C2" w:rsidP="00B43683">
            <w:pPr>
              <w:pStyle w:val="TAL"/>
              <w:rPr>
                <w:lang w:eastAsia="zh-CN"/>
              </w:rPr>
            </w:pPr>
            <w:r>
              <w:rPr>
                <w:lang w:eastAsia="zh-CN"/>
              </w:rPr>
              <w:t>3gpp-Sbi-Target-Nf-Group-Id</w:t>
            </w:r>
          </w:p>
        </w:tc>
        <w:tc>
          <w:tcPr>
            <w:tcW w:w="1985" w:type="dxa"/>
          </w:tcPr>
          <w:p w14:paraId="40391238" w14:textId="77777777" w:rsidR="001E14C2" w:rsidRDefault="001E14C2" w:rsidP="00B43683">
            <w:pPr>
              <w:pStyle w:val="TAL"/>
              <w:rPr>
                <w:lang w:eastAsia="zh-CN"/>
              </w:rPr>
            </w:pPr>
            <w:r>
              <w:rPr>
                <w:lang w:eastAsia="zh-CN"/>
              </w:rPr>
              <w:t>Clause 5.2.3.2.19</w:t>
            </w:r>
          </w:p>
        </w:tc>
        <w:tc>
          <w:tcPr>
            <w:tcW w:w="5386" w:type="dxa"/>
          </w:tcPr>
          <w:p w14:paraId="687CBBE4" w14:textId="77777777" w:rsidR="001E14C2" w:rsidRDefault="001E14C2" w:rsidP="00B43683">
            <w:pPr>
              <w:pStyle w:val="TAL"/>
              <w:rPr>
                <w:lang w:eastAsia="zh-CN"/>
              </w:rPr>
            </w:pPr>
            <w:r w:rsidRPr="00D1205D">
              <w:rPr>
                <w:lang w:eastAsia="zh-CN"/>
              </w:rPr>
              <w:t>This header is used in a service response from the SCP to the NF Service Consumer, when using indirect communication</w:t>
            </w:r>
            <w:r>
              <w:rPr>
                <w:lang w:eastAsia="zh-CN"/>
              </w:rPr>
              <w:t xml:space="preserve"> with delegated discovery</w:t>
            </w:r>
            <w:r w:rsidRPr="00D1205D">
              <w:rPr>
                <w:lang w:eastAsia="zh-CN"/>
              </w:rPr>
              <w:t xml:space="preserve">, to </w:t>
            </w:r>
            <w:r>
              <w:rPr>
                <w:lang w:eastAsia="zh-CN"/>
              </w:rPr>
              <w:t xml:space="preserve">indicate </w:t>
            </w:r>
            <w:r w:rsidRPr="00D1205D">
              <w:rPr>
                <w:lang w:eastAsia="zh-CN"/>
              </w:rPr>
              <w:t xml:space="preserve">the NF </w:t>
            </w:r>
            <w:r>
              <w:rPr>
                <w:lang w:eastAsia="zh-CN"/>
              </w:rPr>
              <w:t xml:space="preserve">Group ID of the NF </w:t>
            </w:r>
            <w:r w:rsidRPr="00D1205D">
              <w:rPr>
                <w:lang w:eastAsia="zh-CN"/>
              </w:rPr>
              <w:t>service producer</w:t>
            </w:r>
            <w:r>
              <w:rPr>
                <w:lang w:eastAsia="zh-CN"/>
              </w:rPr>
              <w:t xml:space="preserve"> selected by the SCP</w:t>
            </w:r>
            <w:r w:rsidRPr="00D1205D">
              <w:rPr>
                <w:lang w:eastAsia="zh-CN"/>
              </w:rPr>
              <w:t>. See clause</w:t>
            </w:r>
            <w:r>
              <w:rPr>
                <w:lang w:eastAsia="zh-CN"/>
              </w:rPr>
              <w:t> </w:t>
            </w:r>
            <w:r w:rsidRPr="00D1205D">
              <w:rPr>
                <w:lang w:eastAsia="zh-CN"/>
              </w:rPr>
              <w:t>6.10.3.4.</w:t>
            </w:r>
          </w:p>
        </w:tc>
      </w:tr>
      <w:tr w:rsidR="001E14C2" w:rsidRPr="00D1205D" w14:paraId="0BFED508" w14:textId="77777777" w:rsidTr="00B43683">
        <w:trPr>
          <w:cantSplit/>
        </w:trPr>
        <w:tc>
          <w:tcPr>
            <w:tcW w:w="2410" w:type="dxa"/>
          </w:tcPr>
          <w:p w14:paraId="208D96B6" w14:textId="77777777" w:rsidR="001E14C2" w:rsidRDefault="001E14C2" w:rsidP="00B43683">
            <w:pPr>
              <w:pStyle w:val="TAL"/>
              <w:rPr>
                <w:lang w:eastAsia="zh-CN"/>
              </w:rPr>
            </w:pPr>
            <w:r w:rsidRPr="00D1205D">
              <w:rPr>
                <w:lang w:eastAsia="zh-CN"/>
              </w:rPr>
              <w:t>3gpp-Sbi-Nrf-Uri</w:t>
            </w:r>
            <w:r>
              <w:rPr>
                <w:lang w:eastAsia="zh-CN"/>
              </w:rPr>
              <w:t>-Callback</w:t>
            </w:r>
          </w:p>
        </w:tc>
        <w:tc>
          <w:tcPr>
            <w:tcW w:w="1985" w:type="dxa"/>
          </w:tcPr>
          <w:p w14:paraId="72DB7B43" w14:textId="77777777" w:rsidR="001E14C2" w:rsidRDefault="001E14C2" w:rsidP="00B43683">
            <w:pPr>
              <w:pStyle w:val="TAL"/>
              <w:rPr>
                <w:lang w:eastAsia="zh-CN"/>
              </w:rPr>
            </w:pPr>
            <w:r w:rsidRPr="00D1205D">
              <w:rPr>
                <w:lang w:eastAsia="zh-CN"/>
              </w:rPr>
              <w:t>Clause</w:t>
            </w:r>
            <w:r>
              <w:rPr>
                <w:lang w:eastAsia="zh-CN"/>
              </w:rPr>
              <w:t> </w:t>
            </w:r>
            <w:r w:rsidRPr="00D1205D">
              <w:rPr>
                <w:lang w:eastAsia="zh-CN"/>
              </w:rPr>
              <w:t>5.2.3.2.</w:t>
            </w:r>
            <w:r>
              <w:rPr>
                <w:lang w:eastAsia="zh-CN"/>
              </w:rPr>
              <w:t>20</w:t>
            </w:r>
          </w:p>
        </w:tc>
        <w:tc>
          <w:tcPr>
            <w:tcW w:w="5386" w:type="dxa"/>
          </w:tcPr>
          <w:p w14:paraId="6914AD8D" w14:textId="77777777" w:rsidR="001E14C2" w:rsidRDefault="001E14C2" w:rsidP="00B43683">
            <w:pPr>
              <w:pStyle w:val="TAL"/>
              <w:rPr>
                <w:lang w:eastAsia="zh-CN"/>
              </w:rPr>
            </w:pPr>
            <w:r w:rsidRPr="00D1205D">
              <w:rPr>
                <w:lang w:eastAsia="zh-CN"/>
              </w:rPr>
              <w:t xml:space="preserve">This header may be </w:t>
            </w:r>
            <w:r>
              <w:rPr>
                <w:lang w:eastAsia="zh-CN"/>
              </w:rPr>
              <w:t xml:space="preserve">included in service request (e.g. subscription creation request) from the NF service consumer to the NF service producer, </w:t>
            </w:r>
            <w:r w:rsidRPr="00D1205D">
              <w:rPr>
                <w:lang w:eastAsia="zh-CN"/>
              </w:rPr>
              <w:t>to indicate</w:t>
            </w:r>
            <w:r>
              <w:rPr>
                <w:lang w:eastAsia="zh-CN"/>
              </w:rPr>
              <w:t>:</w:t>
            </w:r>
          </w:p>
          <w:p w14:paraId="5952EFEF" w14:textId="77777777" w:rsidR="001E14C2" w:rsidRDefault="001E14C2" w:rsidP="00B43683">
            <w:pPr>
              <w:pStyle w:val="TAL"/>
              <w:ind w:left="284"/>
              <w:rPr>
                <w:lang w:eastAsia="zh-CN"/>
              </w:rPr>
            </w:pPr>
            <w:r>
              <w:rPr>
                <w:lang w:eastAsia="zh-CN"/>
              </w:rPr>
              <w:t xml:space="preserve">- </w:t>
            </w:r>
            <w:r w:rsidRPr="00D1205D">
              <w:rPr>
                <w:lang w:eastAsia="zh-CN"/>
              </w:rPr>
              <w:t xml:space="preserve">the NRF </w:t>
            </w:r>
            <w:proofErr w:type="spellStart"/>
            <w:r>
              <w:rPr>
                <w:lang w:eastAsia="zh-CN"/>
              </w:rPr>
              <w:t>NFDiscovery</w:t>
            </w:r>
            <w:proofErr w:type="spellEnd"/>
            <w:r w:rsidRPr="00D1205D">
              <w:rPr>
                <w:lang w:eastAsia="zh-CN"/>
              </w:rPr>
              <w:t xml:space="preserve"> API URI to be used </w:t>
            </w:r>
            <w:r>
              <w:rPr>
                <w:lang w:eastAsia="zh-CN"/>
              </w:rPr>
              <w:t xml:space="preserve">to discover an alternative NF service consumer for </w:t>
            </w:r>
            <w:proofErr w:type="spellStart"/>
            <w:r>
              <w:rPr>
                <w:lang w:eastAsia="zh-CN"/>
              </w:rPr>
              <w:t>callback</w:t>
            </w:r>
            <w:proofErr w:type="spellEnd"/>
            <w:r>
              <w:rPr>
                <w:lang w:eastAsia="zh-CN"/>
              </w:rPr>
              <w:t xml:space="preserve">, e.g. during NF service consumer reselection for </w:t>
            </w:r>
            <w:proofErr w:type="spellStart"/>
            <w:r>
              <w:rPr>
                <w:lang w:eastAsia="zh-CN"/>
              </w:rPr>
              <w:t>callback</w:t>
            </w:r>
            <w:proofErr w:type="spellEnd"/>
            <w:r>
              <w:rPr>
                <w:lang w:eastAsia="zh-CN"/>
              </w:rPr>
              <w:t xml:space="preserve"> when the original NF service consumer is no longer available; and</w:t>
            </w:r>
          </w:p>
          <w:p w14:paraId="5DCB8B60" w14:textId="77777777" w:rsidR="001E14C2" w:rsidRDefault="001E14C2" w:rsidP="00B43683">
            <w:pPr>
              <w:pStyle w:val="TAL"/>
              <w:ind w:left="284"/>
              <w:rPr>
                <w:lang w:eastAsia="zh-CN"/>
              </w:rPr>
            </w:pPr>
            <w:r>
              <w:rPr>
                <w:lang w:eastAsia="zh-CN"/>
              </w:rPr>
              <w:t xml:space="preserve">- if available, </w:t>
            </w:r>
            <w:r w:rsidRPr="002C0F57">
              <w:rPr>
                <w:lang w:eastAsia="zh-CN"/>
              </w:rPr>
              <w:t xml:space="preserve">the NRF </w:t>
            </w:r>
            <w:proofErr w:type="spellStart"/>
            <w:r w:rsidRPr="002C0F57">
              <w:rPr>
                <w:lang w:eastAsia="zh-CN"/>
              </w:rPr>
              <w:t>NFManagement</w:t>
            </w:r>
            <w:proofErr w:type="spellEnd"/>
            <w:r w:rsidRPr="002C0F57">
              <w:rPr>
                <w:lang w:eastAsia="zh-CN"/>
              </w:rPr>
              <w:t xml:space="preserve"> API URI to be used to subscribe to NF status change of the NF service consumer</w:t>
            </w:r>
            <w:r>
              <w:rPr>
                <w:lang w:eastAsia="zh-CN"/>
              </w:rPr>
              <w:t>.</w:t>
            </w:r>
          </w:p>
          <w:p w14:paraId="64AEBCC3" w14:textId="77777777" w:rsidR="001E14C2" w:rsidRDefault="001E14C2" w:rsidP="00B43683">
            <w:pPr>
              <w:pStyle w:val="TAL"/>
              <w:rPr>
                <w:lang w:eastAsia="zh-CN"/>
              </w:rPr>
            </w:pPr>
          </w:p>
          <w:p w14:paraId="1E8C6B58" w14:textId="77777777" w:rsidR="001E14C2" w:rsidRPr="00D1205D" w:rsidRDefault="001E14C2" w:rsidP="00B43683">
            <w:pPr>
              <w:pStyle w:val="TAL"/>
              <w:rPr>
                <w:lang w:eastAsia="zh-CN"/>
              </w:rPr>
            </w:pPr>
            <w:r>
              <w:rPr>
                <w:lang w:eastAsia="zh-CN"/>
              </w:rPr>
              <w:t xml:space="preserve">For indirect communication, if the </w:t>
            </w:r>
            <w:r w:rsidRPr="00E82B88">
              <w:rPr>
                <w:lang w:eastAsia="zh-CN"/>
              </w:rPr>
              <w:t xml:space="preserve">NF </w:t>
            </w:r>
            <w:r>
              <w:rPr>
                <w:lang w:eastAsia="zh-CN"/>
              </w:rPr>
              <w:t xml:space="preserve">service </w:t>
            </w:r>
            <w:r w:rsidRPr="00E82B88">
              <w:rPr>
                <w:lang w:eastAsia="zh-CN"/>
              </w:rPr>
              <w:t xml:space="preserve">producer delegates NF </w:t>
            </w:r>
            <w:r>
              <w:rPr>
                <w:lang w:eastAsia="zh-CN"/>
              </w:rPr>
              <w:t xml:space="preserve">service </w:t>
            </w:r>
            <w:r w:rsidRPr="00E82B88">
              <w:rPr>
                <w:lang w:eastAsia="zh-CN"/>
              </w:rPr>
              <w:t>consumer reselection to the SCP</w:t>
            </w:r>
            <w:r>
              <w:rPr>
                <w:lang w:eastAsia="zh-CN"/>
              </w:rPr>
              <w:t>, t</w:t>
            </w:r>
            <w:r w:rsidRPr="00E82B88">
              <w:rPr>
                <w:lang w:eastAsia="zh-CN"/>
              </w:rPr>
              <w:t xml:space="preserve">he NF </w:t>
            </w:r>
            <w:r>
              <w:rPr>
                <w:lang w:eastAsia="zh-CN"/>
              </w:rPr>
              <w:t xml:space="preserve">service </w:t>
            </w:r>
            <w:r w:rsidRPr="00E82B88">
              <w:rPr>
                <w:lang w:eastAsia="zh-CN"/>
              </w:rPr>
              <w:t>producer should include 3gpp-Sbi-Nrf-Uri header</w:t>
            </w:r>
            <w:r>
              <w:rPr>
                <w:lang w:eastAsia="zh-CN"/>
              </w:rPr>
              <w:t xml:space="preserve"> with</w:t>
            </w:r>
            <w:r w:rsidRPr="00E82B88">
              <w:rPr>
                <w:lang w:eastAsia="zh-CN"/>
              </w:rPr>
              <w:t xml:space="preserve"> </w:t>
            </w:r>
            <w:r>
              <w:rPr>
                <w:lang w:eastAsia="zh-CN"/>
              </w:rPr>
              <w:t xml:space="preserve">received </w:t>
            </w:r>
            <w:r w:rsidRPr="00E82B88">
              <w:rPr>
                <w:lang w:eastAsia="zh-CN"/>
              </w:rPr>
              <w:t>NRF API URI</w:t>
            </w:r>
            <w:r>
              <w:rPr>
                <w:lang w:eastAsia="zh-CN"/>
              </w:rPr>
              <w:t xml:space="preserve"> (which was received in the </w:t>
            </w:r>
            <w:r w:rsidRPr="00D1205D">
              <w:rPr>
                <w:lang w:eastAsia="zh-CN"/>
              </w:rPr>
              <w:t>3gpp-Sbi-Nrf-Uri</w:t>
            </w:r>
            <w:r>
              <w:rPr>
                <w:lang w:eastAsia="zh-CN"/>
              </w:rPr>
              <w:t>-Callback from the NF service consumer) in the notification requests to the NF service consumer</w:t>
            </w:r>
            <w:r w:rsidRPr="00E82B88">
              <w:rPr>
                <w:lang w:eastAsia="zh-CN"/>
              </w:rPr>
              <w:t>.</w:t>
            </w:r>
          </w:p>
        </w:tc>
      </w:tr>
      <w:tr w:rsidR="001E14C2" w:rsidRPr="00D1205D" w14:paraId="6EF3DBFB" w14:textId="77777777" w:rsidTr="00B43683">
        <w:trPr>
          <w:cantSplit/>
        </w:trPr>
        <w:tc>
          <w:tcPr>
            <w:tcW w:w="2410" w:type="dxa"/>
          </w:tcPr>
          <w:p w14:paraId="4A3F4103" w14:textId="77777777" w:rsidR="001E14C2" w:rsidRPr="00D1205D" w:rsidRDefault="001E14C2" w:rsidP="00B43683">
            <w:pPr>
              <w:pStyle w:val="TAL"/>
              <w:rPr>
                <w:lang w:eastAsia="zh-CN"/>
              </w:rPr>
            </w:pPr>
            <w:r>
              <w:rPr>
                <w:rFonts w:hint="eastAsia"/>
                <w:lang w:eastAsia="zh-CN"/>
              </w:rPr>
              <w:lastRenderedPageBreak/>
              <w:t>3</w:t>
            </w:r>
            <w:r>
              <w:rPr>
                <w:lang w:eastAsia="zh-CN"/>
              </w:rPr>
              <w:t>gpp-Sbi-NF-Peer-Info</w:t>
            </w:r>
          </w:p>
        </w:tc>
        <w:tc>
          <w:tcPr>
            <w:tcW w:w="1985" w:type="dxa"/>
          </w:tcPr>
          <w:p w14:paraId="77ADF743" w14:textId="77777777" w:rsidR="001E14C2" w:rsidRPr="00D1205D" w:rsidRDefault="001E14C2" w:rsidP="00B43683">
            <w:pPr>
              <w:pStyle w:val="TAL"/>
              <w:rPr>
                <w:lang w:eastAsia="zh-CN"/>
              </w:rPr>
            </w:pPr>
            <w:r w:rsidRPr="00D1205D">
              <w:rPr>
                <w:lang w:eastAsia="zh-CN"/>
              </w:rPr>
              <w:t>Clause</w:t>
            </w:r>
            <w:r>
              <w:rPr>
                <w:lang w:eastAsia="zh-CN"/>
              </w:rPr>
              <w:t> </w:t>
            </w:r>
            <w:r w:rsidRPr="00D1205D">
              <w:rPr>
                <w:lang w:eastAsia="zh-CN"/>
              </w:rPr>
              <w:t>5.2.3.2.</w:t>
            </w:r>
            <w:r>
              <w:rPr>
                <w:lang w:eastAsia="zh-CN"/>
              </w:rPr>
              <w:t>21</w:t>
            </w:r>
          </w:p>
        </w:tc>
        <w:tc>
          <w:tcPr>
            <w:tcW w:w="5386" w:type="dxa"/>
          </w:tcPr>
          <w:p w14:paraId="67F3CA1C" w14:textId="77777777" w:rsidR="001E14C2" w:rsidRDefault="001E14C2" w:rsidP="00B43683">
            <w:pPr>
              <w:pStyle w:val="TAL"/>
              <w:rPr>
                <w:lang w:eastAsia="zh-CN"/>
              </w:rPr>
            </w:pPr>
            <w:r>
              <w:rPr>
                <w:lang w:eastAsia="zh-CN"/>
              </w:rPr>
              <w:t>This header is used in HTTP requests and responses to indicate the sender and receiver of the message.</w:t>
            </w:r>
          </w:p>
          <w:p w14:paraId="0E9D8F48" w14:textId="77777777" w:rsidR="001E14C2" w:rsidRDefault="001E14C2" w:rsidP="00B43683">
            <w:pPr>
              <w:pStyle w:val="TAL"/>
              <w:rPr>
                <w:lang w:eastAsia="zh-CN"/>
              </w:rPr>
            </w:pPr>
          </w:p>
          <w:p w14:paraId="4D8E8157" w14:textId="77777777" w:rsidR="001E14C2" w:rsidRDefault="001E14C2" w:rsidP="00B43683">
            <w:pPr>
              <w:pStyle w:val="TAL"/>
              <w:rPr>
                <w:lang w:eastAsia="zh-CN"/>
              </w:rPr>
            </w:pPr>
            <w:r>
              <w:rPr>
                <w:lang w:eastAsia="zh-CN"/>
              </w:rPr>
              <w:t xml:space="preserve">The HTTP client and server should include this </w:t>
            </w:r>
            <w:r w:rsidRPr="001B635B">
              <w:t>header</w:t>
            </w:r>
            <w:r>
              <w:rPr>
                <w:lang w:eastAsia="zh-CN"/>
              </w:rPr>
              <w:t xml:space="preserve"> in every HTTP request and response messages.</w:t>
            </w:r>
          </w:p>
          <w:p w14:paraId="6F04CBAE" w14:textId="77777777" w:rsidR="001E14C2" w:rsidRDefault="001E14C2" w:rsidP="00B43683">
            <w:pPr>
              <w:pStyle w:val="TAL"/>
              <w:rPr>
                <w:lang w:eastAsia="zh-CN"/>
              </w:rPr>
            </w:pPr>
          </w:p>
          <w:p w14:paraId="2606D3B0" w14:textId="77777777" w:rsidR="001E14C2" w:rsidRPr="00D1205D" w:rsidRDefault="001E14C2" w:rsidP="00B43683">
            <w:pPr>
              <w:pStyle w:val="TAL"/>
              <w:rPr>
                <w:lang w:eastAsia="zh-CN"/>
              </w:rPr>
            </w:pPr>
            <w:r>
              <w:rPr>
                <w:lang w:eastAsia="zh-CN"/>
              </w:rPr>
              <w:t>HTTP intermediaries (e.g. SCP) should forward this header, when relaying HTTP messages to next hop, and may update the destination in the header if the receiver NF of the message is (re)selected. The parameters defined for the source and destination of SCPs or SEPPs (as defined in clause </w:t>
            </w:r>
            <w:r w:rsidRPr="00D1205D">
              <w:rPr>
                <w:lang w:eastAsia="zh-CN"/>
              </w:rPr>
              <w:t>5.2.3.2.</w:t>
            </w:r>
            <w:r>
              <w:rPr>
                <w:lang w:eastAsia="zh-CN"/>
              </w:rPr>
              <w:t>21) may also need to be updated according to the source and destination of the HTTP message.</w:t>
            </w:r>
          </w:p>
        </w:tc>
      </w:tr>
      <w:tr w:rsidR="001E14C2" w:rsidRPr="00D1205D" w14:paraId="4D82CA40" w14:textId="77777777" w:rsidTr="00B43683">
        <w:trPr>
          <w:cantSplit/>
        </w:trPr>
        <w:tc>
          <w:tcPr>
            <w:tcW w:w="9781" w:type="dxa"/>
            <w:gridSpan w:val="3"/>
          </w:tcPr>
          <w:p w14:paraId="1C4B0C3F" w14:textId="77777777" w:rsidR="001E14C2" w:rsidRDefault="001E14C2" w:rsidP="00B43683">
            <w:pPr>
              <w:pStyle w:val="TAN"/>
              <w:rPr>
                <w:lang w:eastAsia="zh-CN"/>
              </w:rPr>
            </w:pPr>
            <w:r>
              <w:rPr>
                <w:lang w:eastAsia="zh-CN"/>
              </w:rPr>
              <w:t>NOTE 1:</w:t>
            </w:r>
            <w:r>
              <w:rPr>
                <w:lang w:eastAsia="zh-CN"/>
              </w:rPr>
              <w:tab/>
              <w:t xml:space="preserve">The </w:t>
            </w:r>
            <w:proofErr w:type="spellStart"/>
            <w:r>
              <w:rPr>
                <w:lang w:eastAsia="zh-CN"/>
              </w:rPr>
              <w:t>callback</w:t>
            </w:r>
            <w:proofErr w:type="spellEnd"/>
            <w:r>
              <w:rPr>
                <w:lang w:eastAsia="zh-CN"/>
              </w:rPr>
              <w:t xml:space="preserve"> URI for event subscription may receive event notifications from different NF producers, e.g. UDM may subscribe to AMF/SMF on behalf of NEF with directly reporting mode for certain UDM events in the subscription, which should be inspected with corresponding </w:t>
            </w:r>
            <w:proofErr w:type="spellStart"/>
            <w:r>
              <w:rPr>
                <w:lang w:eastAsia="zh-CN"/>
              </w:rPr>
              <w:t>OpenAPI</w:t>
            </w:r>
            <w:proofErr w:type="spellEnd"/>
            <w:r>
              <w:rPr>
                <w:lang w:eastAsia="zh-CN"/>
              </w:rPr>
              <w:t xml:space="preserve"> schema where the notification is defined. For both direct and indirect communications, to include this header in all event notification requests can help NF consumer to identify the type of event notification and select corresponding schema to perform </w:t>
            </w:r>
            <w:proofErr w:type="spellStart"/>
            <w:r>
              <w:rPr>
                <w:lang w:eastAsia="zh-CN"/>
              </w:rPr>
              <w:t>OpenAPI</w:t>
            </w:r>
            <w:proofErr w:type="spellEnd"/>
            <w:r>
              <w:rPr>
                <w:lang w:eastAsia="zh-CN"/>
              </w:rPr>
              <w:t xml:space="preserve"> inspection.</w:t>
            </w:r>
          </w:p>
          <w:p w14:paraId="06217B45" w14:textId="77777777" w:rsidR="001E14C2" w:rsidRDefault="001E14C2" w:rsidP="00B43683">
            <w:pPr>
              <w:pStyle w:val="TAN"/>
              <w:rPr>
                <w:lang w:eastAsia="zh-CN"/>
              </w:rPr>
            </w:pPr>
            <w:r>
              <w:rPr>
                <w:lang w:eastAsia="zh-CN"/>
              </w:rPr>
              <w:t xml:space="preserve">NOTE 2: </w:t>
            </w:r>
            <w:r>
              <w:rPr>
                <w:lang w:eastAsia="zh-CN"/>
              </w:rPr>
              <w:tab/>
            </w:r>
            <w:r w:rsidRPr="004E4CAB">
              <w:rPr>
                <w:lang w:eastAsia="zh-CN"/>
              </w:rPr>
              <w:t xml:space="preserve">The value of this header </w:t>
            </w:r>
            <w:r>
              <w:rPr>
                <w:lang w:eastAsia="zh-CN"/>
              </w:rPr>
              <w:t>shall be</w:t>
            </w:r>
            <w:r w:rsidRPr="004E4CAB">
              <w:rPr>
                <w:lang w:eastAsia="zh-CN"/>
              </w:rPr>
              <w:t xml:space="preserve"> verified by the sending SEPP and receiving SEPP (see clause 5.9.3.2 of 3GPP TS 33.501 [17]</w:t>
            </w:r>
            <w:proofErr w:type="gramStart"/>
            <w:r w:rsidRPr="004E4CAB">
              <w:rPr>
                <w:lang w:eastAsia="zh-CN"/>
              </w:rPr>
              <w:t>)</w:t>
            </w:r>
            <w:r>
              <w:rPr>
                <w:lang w:eastAsia="zh-CN"/>
              </w:rPr>
              <w:t xml:space="preserve"> .</w:t>
            </w:r>
            <w:proofErr w:type="gramEnd"/>
            <w:r w:rsidRPr="00C33FD5">
              <w:rPr>
                <w:lang w:eastAsia="zh-CN"/>
              </w:rPr>
              <w:t xml:space="preserve"> If the PLMN ID or SNPN ID </w:t>
            </w:r>
            <w:r>
              <w:rPr>
                <w:lang w:eastAsia="zh-CN"/>
              </w:rPr>
              <w:t xml:space="preserve">in this header </w:t>
            </w:r>
            <w:r w:rsidRPr="00C33FD5">
              <w:rPr>
                <w:lang w:eastAsia="zh-CN"/>
              </w:rPr>
              <w:t>does not match with any of the PLMN IDs that the sending SEPP represents, the sending SEPP</w:t>
            </w:r>
            <w:r>
              <w:rPr>
                <w:lang w:eastAsia="zh-CN"/>
              </w:rPr>
              <w:t xml:space="preserve"> or the receiving SEPP</w:t>
            </w:r>
            <w:r w:rsidRPr="00C33FD5">
              <w:rPr>
                <w:lang w:eastAsia="zh-CN"/>
              </w:rPr>
              <w:t xml:space="preserve"> shall </w:t>
            </w:r>
            <w:r>
              <w:rPr>
                <w:lang w:eastAsia="zh-CN"/>
              </w:rPr>
              <w:t xml:space="preserve">reject </w:t>
            </w:r>
            <w:r w:rsidRPr="00C33FD5">
              <w:rPr>
                <w:lang w:eastAsia="zh-CN"/>
              </w:rPr>
              <w:t>the received signalling message</w:t>
            </w:r>
            <w:r>
              <w:rPr>
                <w:lang w:eastAsia="zh-CN"/>
              </w:rPr>
              <w:t xml:space="preserve"> using the error cause "</w:t>
            </w:r>
            <w:r>
              <w:t>ORIGINATING_NETWORK_ID_MISMATCH</w:t>
            </w:r>
            <w:r>
              <w:rPr>
                <w:lang w:eastAsia="zh-CN"/>
              </w:rPr>
              <w:t>"</w:t>
            </w:r>
            <w:r w:rsidRPr="00C33FD5">
              <w:rPr>
                <w:lang w:eastAsia="zh-CN"/>
              </w:rPr>
              <w:t>.</w:t>
            </w:r>
          </w:p>
        </w:tc>
      </w:tr>
    </w:tbl>
    <w:p w14:paraId="2D95DE54" w14:textId="77777777" w:rsidR="001E14C2" w:rsidRDefault="001E14C2" w:rsidP="001E14C2">
      <w:pPr>
        <w:rPr>
          <w:lang w:eastAsia="zh-CN"/>
        </w:rPr>
      </w:pPr>
    </w:p>
    <w:p w14:paraId="08F2A58C" w14:textId="77777777" w:rsidR="00C47640" w:rsidRPr="001E14C2" w:rsidRDefault="00C47640" w:rsidP="00C47640"/>
    <w:p w14:paraId="15F7495A" w14:textId="4AC5BC84" w:rsidR="0082714C" w:rsidRDefault="0082714C" w:rsidP="008A0DA6"/>
    <w:p w14:paraId="4099D1B5" w14:textId="77777777" w:rsidR="0082714C" w:rsidRPr="006B5418" w:rsidRDefault="0082714C" w:rsidP="0082714C">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xml:space="preserve">* * * </w:t>
      </w:r>
      <w:r>
        <w:rPr>
          <w:rFonts w:ascii="Arial" w:hAnsi="Arial" w:cs="Arial"/>
          <w:color w:val="0000FF"/>
          <w:sz w:val="28"/>
          <w:szCs w:val="28"/>
          <w:lang w:val="en-US"/>
        </w:rPr>
        <w:t>Next</w:t>
      </w:r>
      <w:r w:rsidRPr="006B5418">
        <w:rPr>
          <w:rFonts w:ascii="Arial" w:hAnsi="Arial" w:cs="Arial"/>
          <w:color w:val="0000FF"/>
          <w:sz w:val="28"/>
          <w:szCs w:val="28"/>
          <w:lang w:val="en-US"/>
        </w:rPr>
        <w:t xml:space="preserve"> Change * * * *</w:t>
      </w:r>
    </w:p>
    <w:p w14:paraId="059F016E" w14:textId="77777777" w:rsidR="00D23105" w:rsidRDefault="00D23105" w:rsidP="00D23105">
      <w:pPr>
        <w:pStyle w:val="Heading5"/>
        <w:rPr>
          <w:lang w:eastAsia="zh-CN"/>
        </w:rPr>
      </w:pPr>
      <w:bookmarkStart w:id="40" w:name="_Toc170152859"/>
      <w:r>
        <w:t>5.2.3.2.22</w:t>
      </w:r>
      <w:r>
        <w:tab/>
      </w:r>
      <w:r>
        <w:rPr>
          <w:lang w:eastAsia="zh-CN"/>
        </w:rPr>
        <w:t>3gpp-Sbi-</w:t>
      </w:r>
      <w:r>
        <w:t>Source-NF-</w:t>
      </w:r>
      <w:r>
        <w:rPr>
          <w:lang w:eastAsia="zh-CN"/>
        </w:rPr>
        <w:t>Client-Credentials</w:t>
      </w:r>
      <w:bookmarkEnd w:id="40"/>
    </w:p>
    <w:p w14:paraId="40069B33" w14:textId="54E2C823" w:rsidR="00D23105" w:rsidRDefault="00D23105" w:rsidP="00D23105">
      <w:pPr>
        <w:rPr>
          <w:lang w:eastAsia="zh-CN"/>
        </w:rPr>
      </w:pPr>
      <w:r>
        <w:rPr>
          <w:lang w:eastAsia="zh-CN"/>
        </w:rPr>
        <w:t>The header contains client credentials assertion of a source NF instance (e.g. NWDAF</w:t>
      </w:r>
      <w:ins w:id="41" w:author="CT4#124" w:date="2024-07-19T02:28:00Z">
        <w:r w:rsidR="009D58E1">
          <w:rPr>
            <w:lang w:eastAsia="zh-CN"/>
          </w:rPr>
          <w:t xml:space="preserve">, NWDAF containing </w:t>
        </w:r>
        <w:proofErr w:type="spellStart"/>
        <w:r w:rsidR="009D58E1">
          <w:rPr>
            <w:lang w:eastAsia="zh-CN"/>
          </w:rPr>
          <w:t>AnLF</w:t>
        </w:r>
      </w:ins>
      <w:proofErr w:type="spellEnd"/>
      <w:r>
        <w:rPr>
          <w:lang w:eastAsia="zh-CN"/>
        </w:rPr>
        <w:t>) in a service request that is sent from an NF Service Consumer (e.g., DCCF</w:t>
      </w:r>
      <w:ins w:id="42" w:author="CT4#124" w:date="2024-07-19T02:21:00Z">
        <w:r w:rsidR="00943CFF">
          <w:rPr>
            <w:lang w:eastAsia="zh-CN"/>
          </w:rPr>
          <w:t>, NWDAF containing MTLF</w:t>
        </w:r>
      </w:ins>
      <w:r>
        <w:rPr>
          <w:lang w:eastAsia="zh-CN"/>
        </w:rPr>
        <w:t>) to an NF Service Producer (e.g. AMF, SMF</w:t>
      </w:r>
      <w:ins w:id="43" w:author="CT4#124" w:date="2024-07-19T02:21:00Z">
        <w:r w:rsidR="00943CFF">
          <w:rPr>
            <w:lang w:eastAsia="zh-CN"/>
          </w:rPr>
          <w:t>, NWDAF</w:t>
        </w:r>
      </w:ins>
      <w:ins w:id="44" w:author="CT4#124" w:date="2024-07-19T02:27:00Z">
        <w:r w:rsidR="006A0292">
          <w:rPr>
            <w:lang w:eastAsia="zh-CN"/>
          </w:rPr>
          <w:t xml:space="preserve"> containing MTLF</w:t>
        </w:r>
      </w:ins>
      <w:r>
        <w:rPr>
          <w:lang w:eastAsia="zh-CN"/>
        </w:rPr>
        <w:t>). The purpose is to enable the a</w:t>
      </w:r>
      <w:r w:rsidRPr="00A20639">
        <w:rPr>
          <w:lang w:eastAsia="zh-CN"/>
        </w:rPr>
        <w:t>uthorization of NF service consumers for data access via DCC</w:t>
      </w:r>
      <w:r>
        <w:rPr>
          <w:lang w:eastAsia="zh-CN"/>
        </w:rPr>
        <w:t>F</w:t>
      </w:r>
      <w:ins w:id="45" w:author="CT4#124" w:date="2024-07-19T02:22:00Z">
        <w:r w:rsidR="00943CFF">
          <w:rPr>
            <w:lang w:eastAsia="zh-CN"/>
          </w:rPr>
          <w:t xml:space="preserve"> or NWDAF containing MTLF</w:t>
        </w:r>
      </w:ins>
      <w:r>
        <w:rPr>
          <w:lang w:eastAsia="zh-CN"/>
        </w:rPr>
        <w:t xml:space="preserve"> (see clause 13.3.8.1 and Annex X of 3GPP TS 33.501 [17]).</w:t>
      </w:r>
    </w:p>
    <w:p w14:paraId="587CBCE2" w14:textId="77777777" w:rsidR="00D23105" w:rsidRDefault="00D23105" w:rsidP="00D23105">
      <w:pPr>
        <w:rPr>
          <w:lang w:eastAsia="zh-CN"/>
        </w:rPr>
      </w:pPr>
      <w:r>
        <w:rPr>
          <w:lang w:eastAsia="zh-CN"/>
        </w:rPr>
        <w:t>The encoding of the header follows the ABNF as defined in IETF</w:t>
      </w:r>
      <w:r>
        <w:t> RFC 9110</w:t>
      </w:r>
      <w:r>
        <w:rPr>
          <w:lang w:eastAsia="zh-CN"/>
        </w:rPr>
        <w:t> [11].</w:t>
      </w:r>
    </w:p>
    <w:p w14:paraId="4466FD46" w14:textId="77777777" w:rsidR="00D23105" w:rsidRDefault="00D23105" w:rsidP="00D23105">
      <w:pPr>
        <w:pStyle w:val="PL"/>
        <w:rPr>
          <w:lang w:eastAsia="zh-CN"/>
        </w:rPr>
      </w:pPr>
    </w:p>
    <w:p w14:paraId="3E0F31BC" w14:textId="77777777" w:rsidR="00D23105" w:rsidRDefault="00D23105" w:rsidP="00D23105">
      <w:pPr>
        <w:pStyle w:val="PL"/>
        <w:rPr>
          <w:lang w:eastAsia="zh-CN"/>
        </w:rPr>
      </w:pPr>
      <w:r>
        <w:rPr>
          <w:lang w:eastAsia="zh-CN"/>
        </w:rPr>
        <w:t>Sbi-Source-NF-Client-Credentials-Header = "3gpp-Sbi-Source-NF-Client-Credentials:" OWS jwt OWS</w:t>
      </w:r>
    </w:p>
    <w:p w14:paraId="67F3C1D3" w14:textId="77777777" w:rsidR="00D23105" w:rsidRDefault="00D23105" w:rsidP="00D23105">
      <w:pPr>
        <w:pStyle w:val="PL"/>
        <w:rPr>
          <w:lang w:eastAsia="zh-CN"/>
        </w:rPr>
      </w:pPr>
    </w:p>
    <w:p w14:paraId="0D5FB544" w14:textId="77777777" w:rsidR="00D23105" w:rsidRPr="007100AD" w:rsidRDefault="00D23105" w:rsidP="00D23105">
      <w:pPr>
        <w:pStyle w:val="PL"/>
        <w:rPr>
          <w:lang w:val="en-US" w:eastAsia="zh-CN"/>
        </w:rPr>
      </w:pPr>
    </w:p>
    <w:p w14:paraId="2BB99D9D" w14:textId="77777777" w:rsidR="00D23105" w:rsidRDefault="00D23105" w:rsidP="00D23105">
      <w:r>
        <w:rPr>
          <w:lang w:eastAsia="zh-CN"/>
        </w:rPr>
        <w:t>The client credentials assertion shall be a JSON Web Token (JWT) as defined in clause </w:t>
      </w:r>
      <w:r>
        <w:t xml:space="preserve">5.2.3.2.11, with the sub claim identifying the source NF instance, i.e. corresponding to the </w:t>
      </w:r>
      <w:proofErr w:type="spellStart"/>
      <w:r w:rsidRPr="00E35C30">
        <w:t>sourceNfInstanceId</w:t>
      </w:r>
      <w:proofErr w:type="spellEnd"/>
      <w:r w:rsidRPr="00E35C30">
        <w:t xml:space="preserve"> claim specified in </w:t>
      </w:r>
      <w:r>
        <w:t>Table 6.3.5.2.4-1 of 3GPP TS 29.510 [8].</w:t>
      </w:r>
    </w:p>
    <w:p w14:paraId="0AE05473" w14:textId="77777777" w:rsidR="00D23105" w:rsidRPr="00A20639" w:rsidRDefault="00D23105" w:rsidP="00D23105">
      <w:pPr>
        <w:rPr>
          <w:lang w:eastAsia="zh-CN"/>
        </w:rPr>
      </w:pPr>
      <w:r>
        <w:rPr>
          <w:lang w:eastAsia="zh-CN"/>
        </w:rPr>
        <w:t>The ABNF of the JSON Web Token (JWT) is defined in clause 5.2.3.2.11.</w:t>
      </w:r>
    </w:p>
    <w:p w14:paraId="5B146D08" w14:textId="54B5F694" w:rsidR="00D23105" w:rsidRDefault="00D23105" w:rsidP="00D23105">
      <w:pPr>
        <w:pStyle w:val="NO"/>
        <w:rPr>
          <w:ins w:id="46" w:author="Rev#1" w:date="2024-08-21T14:23:00Z"/>
          <w:lang w:eastAsia="zh-CN"/>
        </w:rPr>
      </w:pPr>
      <w:r>
        <w:t>NOTE</w:t>
      </w:r>
      <w:ins w:id="47" w:author="Rev#1" w:date="2024-08-21T14:23:00Z">
        <w:r w:rsidR="00EF445B">
          <w:t> 1</w:t>
        </w:r>
      </w:ins>
      <w:r>
        <w:t>:</w:t>
      </w:r>
      <w:r>
        <w:tab/>
        <w:t xml:space="preserve">The </w:t>
      </w:r>
      <w:r>
        <w:rPr>
          <w:lang w:eastAsia="zh-CN"/>
        </w:rPr>
        <w:t>3gpp-Sbi-Source-NF-Client-Credentials</w:t>
      </w:r>
      <w:r>
        <w:t xml:space="preserve"> header in the service request sent from the </w:t>
      </w:r>
      <w:r>
        <w:rPr>
          <w:lang w:eastAsia="zh-CN"/>
        </w:rPr>
        <w:t xml:space="preserve">NF Service Consumer (e.g., DCCF) to an NF Service Producer (e.g. AMF, SMF) has the same contents as </w:t>
      </w:r>
      <w:r>
        <w:t xml:space="preserve">the </w:t>
      </w:r>
      <w:r>
        <w:rPr>
          <w:lang w:eastAsia="zh-CN"/>
        </w:rPr>
        <w:t>3gpp-Sbi-Client-Credentials header received by the NF Service Consumer (e.g. DCCF) from the source NF instance (e.g. NWDAF).</w:t>
      </w:r>
    </w:p>
    <w:p w14:paraId="27E6D3E4" w14:textId="1D93D9AA" w:rsidR="00EF445B" w:rsidRPr="007100AD" w:rsidRDefault="00EF445B" w:rsidP="00EF445B">
      <w:pPr>
        <w:pStyle w:val="NO"/>
        <w:rPr>
          <w:ins w:id="48" w:author="Rev#1" w:date="2024-08-21T14:23:00Z"/>
          <w:lang w:val="en-US"/>
        </w:rPr>
      </w:pPr>
      <w:ins w:id="49" w:author="Rev#1" w:date="2024-08-21T14:23:00Z">
        <w:r>
          <w:rPr>
            <w:lang w:eastAsia="zh-CN"/>
          </w:rPr>
          <w:t>NOTE </w:t>
        </w:r>
        <w:r w:rsidRPr="00EF445B">
          <w:rPr>
            <w:highlight w:val="green"/>
            <w:lang w:eastAsia="zh-CN"/>
          </w:rPr>
          <w:t>X</w:t>
        </w:r>
        <w:r>
          <w:rPr>
            <w:lang w:eastAsia="zh-CN"/>
          </w:rPr>
          <w:t>:</w:t>
        </w:r>
      </w:ins>
      <w:ins w:id="50" w:author="Rev#1" w:date="2024-08-21T14:26:00Z">
        <w:r w:rsidR="00F0473F">
          <w:tab/>
        </w:r>
      </w:ins>
      <w:ins w:id="51" w:author="Rev#1" w:date="2024-08-21T14:23:00Z">
        <w:r>
          <w:rPr>
            <w:lang w:eastAsia="zh-CN"/>
          </w:rPr>
          <w:t xml:space="preserve">In the scenario of the </w:t>
        </w:r>
        <w:r w:rsidRPr="00A478CE">
          <w:rPr>
            <w:lang w:eastAsia="zh-CN"/>
          </w:rPr>
          <w:t>authorization of</w:t>
        </w:r>
        <w:r>
          <w:rPr>
            <w:lang w:eastAsia="zh-CN"/>
          </w:rPr>
          <w:t xml:space="preserve"> a</w:t>
        </w:r>
      </w:ins>
      <w:ins w:id="52" w:author="Rev#1" w:date="2024-08-21T14:24:00Z">
        <w:r>
          <w:rPr>
            <w:lang w:eastAsia="zh-CN"/>
          </w:rPr>
          <w:t xml:space="preserve"> first</w:t>
        </w:r>
      </w:ins>
      <w:ins w:id="53" w:author="Rev#1" w:date="2024-08-21T14:23:00Z">
        <w:r>
          <w:rPr>
            <w:lang w:eastAsia="zh-CN"/>
          </w:rPr>
          <w:t xml:space="preserve"> </w:t>
        </w:r>
        <w:r w:rsidRPr="00A478CE">
          <w:rPr>
            <w:lang w:eastAsia="zh-CN"/>
          </w:rPr>
          <w:t>MTLF to request ML models</w:t>
        </w:r>
        <w:r>
          <w:rPr>
            <w:lang w:eastAsia="zh-CN"/>
          </w:rPr>
          <w:t xml:space="preserve"> to a second MTLF</w:t>
        </w:r>
        <w:r w:rsidRPr="00A478CE">
          <w:rPr>
            <w:lang w:eastAsia="zh-CN"/>
          </w:rPr>
          <w:t xml:space="preserve"> on behalf of an </w:t>
        </w:r>
        <w:proofErr w:type="spellStart"/>
        <w:r w:rsidRPr="00A478CE">
          <w:rPr>
            <w:lang w:eastAsia="zh-CN"/>
          </w:rPr>
          <w:t>AnLF</w:t>
        </w:r>
        <w:proofErr w:type="spellEnd"/>
        <w:r>
          <w:rPr>
            <w:lang w:eastAsia="zh-CN"/>
          </w:rPr>
          <w:t xml:space="preserve">, </w:t>
        </w:r>
        <w:r>
          <w:t xml:space="preserve">the </w:t>
        </w:r>
        <w:r>
          <w:rPr>
            <w:lang w:eastAsia="zh-CN"/>
          </w:rPr>
          <w:t>3gpp-Sbi-Source-NF-Client-Credentials</w:t>
        </w:r>
        <w:r>
          <w:t xml:space="preserve"> header in the service request sent from the </w:t>
        </w:r>
        <w:r>
          <w:rPr>
            <w:lang w:eastAsia="zh-CN"/>
          </w:rPr>
          <w:t xml:space="preserve">NF Service Consumer (e.g. </w:t>
        </w:r>
        <w:r w:rsidRPr="0059137E">
          <w:rPr>
            <w:lang w:eastAsia="zh-CN"/>
          </w:rPr>
          <w:t>NWDAF containing</w:t>
        </w:r>
        <w:r>
          <w:rPr>
            <w:lang w:eastAsia="zh-CN"/>
          </w:rPr>
          <w:t xml:space="preserve"> the first</w:t>
        </w:r>
        <w:r w:rsidRPr="0059137E">
          <w:rPr>
            <w:lang w:eastAsia="zh-CN"/>
          </w:rPr>
          <w:t xml:space="preserve"> </w:t>
        </w:r>
        <w:r>
          <w:rPr>
            <w:lang w:eastAsia="zh-CN"/>
          </w:rPr>
          <w:t xml:space="preserve">MTLF) to the NF Service Producer (e.g. </w:t>
        </w:r>
        <w:r>
          <w:t>NWDAF containing the second MTLF) has the same contents as the 3gpp-Sbi-Client-Credentials header received by the NF</w:t>
        </w:r>
        <w:r>
          <w:rPr>
            <w:lang w:eastAsia="zh-CN"/>
          </w:rPr>
          <w:t xml:space="preserve"> Service Consumer</w:t>
        </w:r>
      </w:ins>
      <w:ins w:id="54" w:author="Rev#1" w:date="2024-08-21T14:24:00Z">
        <w:r>
          <w:rPr>
            <w:lang w:eastAsia="zh-CN"/>
          </w:rPr>
          <w:t xml:space="preserve"> (i.e. </w:t>
        </w:r>
      </w:ins>
      <w:ins w:id="55" w:author="Rev#1" w:date="2024-08-21T14:25:00Z">
        <w:r>
          <w:rPr>
            <w:lang w:eastAsia="zh-CN"/>
          </w:rPr>
          <w:t xml:space="preserve">the </w:t>
        </w:r>
      </w:ins>
      <w:ins w:id="56" w:author="Rev#1" w:date="2024-08-21T14:24:00Z">
        <w:r>
          <w:rPr>
            <w:lang w:eastAsia="zh-CN"/>
          </w:rPr>
          <w:t>first MTLF)</w:t>
        </w:r>
      </w:ins>
      <w:ins w:id="57" w:author="Rev#1" w:date="2024-08-21T14:23:00Z">
        <w:r>
          <w:rPr>
            <w:lang w:eastAsia="zh-CN"/>
          </w:rPr>
          <w:t xml:space="preserve"> from the source NF instance </w:t>
        </w:r>
        <w:proofErr w:type="spellStart"/>
        <w:r>
          <w:rPr>
            <w:lang w:eastAsia="zh-CN"/>
          </w:rPr>
          <w:t>i.e</w:t>
        </w:r>
        <w:proofErr w:type="spellEnd"/>
        <w:r>
          <w:rPr>
            <w:lang w:eastAsia="zh-CN"/>
          </w:rPr>
          <w:t xml:space="preserve">, ML model consumer (e.g. </w:t>
        </w:r>
        <w:proofErr w:type="spellStart"/>
        <w:r>
          <w:rPr>
            <w:lang w:eastAsia="zh-CN"/>
          </w:rPr>
          <w:t>AnLF</w:t>
        </w:r>
        <w:proofErr w:type="spellEnd"/>
        <w:r>
          <w:rPr>
            <w:lang w:eastAsia="zh-CN"/>
          </w:rPr>
          <w:t>).</w:t>
        </w:r>
      </w:ins>
    </w:p>
    <w:p w14:paraId="5CDD1120" w14:textId="77777777" w:rsidR="00EF445B" w:rsidRPr="007100AD" w:rsidRDefault="00EF445B" w:rsidP="00D23105">
      <w:pPr>
        <w:pStyle w:val="NO"/>
        <w:rPr>
          <w:lang w:val="en-US"/>
        </w:rPr>
      </w:pPr>
    </w:p>
    <w:p w14:paraId="1EDDDDFC" w14:textId="77777777" w:rsidR="0082714C" w:rsidRPr="00D23105" w:rsidRDefault="0082714C" w:rsidP="008A0DA6">
      <w:pPr>
        <w:rPr>
          <w:lang w:val="en-US"/>
        </w:rPr>
      </w:pPr>
    </w:p>
    <w:p w14:paraId="5171E291" w14:textId="77777777" w:rsidR="009D7FEB" w:rsidRDefault="009D7FEB" w:rsidP="009D7FEB"/>
    <w:p w14:paraId="22BA40A5" w14:textId="77777777" w:rsidR="00F34519" w:rsidRPr="006B5418" w:rsidRDefault="00F34519" w:rsidP="00F34519">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xml:space="preserve">* * * </w:t>
      </w:r>
      <w:r>
        <w:rPr>
          <w:rFonts w:ascii="Arial" w:hAnsi="Arial" w:cs="Arial"/>
          <w:color w:val="0000FF"/>
          <w:sz w:val="28"/>
          <w:szCs w:val="28"/>
          <w:lang w:val="en-US"/>
        </w:rPr>
        <w:t>Next</w:t>
      </w:r>
      <w:r w:rsidRPr="006B5418">
        <w:rPr>
          <w:rFonts w:ascii="Arial" w:hAnsi="Arial" w:cs="Arial"/>
          <w:color w:val="0000FF"/>
          <w:sz w:val="28"/>
          <w:szCs w:val="28"/>
          <w:lang w:val="en-US"/>
        </w:rPr>
        <w:t xml:space="preserve"> Change * * * *</w:t>
      </w:r>
    </w:p>
    <w:p w14:paraId="7D384AB3" w14:textId="77777777" w:rsidR="009D7FEB" w:rsidRDefault="009D7FEB" w:rsidP="009D7FEB">
      <w:pPr>
        <w:rPr>
          <w:noProof/>
        </w:rPr>
      </w:pPr>
    </w:p>
    <w:p w14:paraId="3ABD8466" w14:textId="355B4F7F" w:rsidR="003646C1" w:rsidRDefault="003646C1" w:rsidP="003646C1">
      <w:pPr>
        <w:pStyle w:val="Heading4"/>
        <w:rPr>
          <w:ins w:id="58" w:author="CT4#124" w:date="2024-07-23T09:07:00Z"/>
          <w:lang w:eastAsia="zh-CN"/>
        </w:rPr>
      </w:pPr>
      <w:bookmarkStart w:id="59" w:name="_Toc170152973"/>
      <w:ins w:id="60" w:author="CT4#124" w:date="2024-07-23T09:07:00Z">
        <w:r>
          <w:rPr>
            <w:lang w:eastAsia="zh-CN"/>
          </w:rPr>
          <w:t>6.7.</w:t>
        </w:r>
        <w:proofErr w:type="gramStart"/>
        <w:r>
          <w:rPr>
            <w:lang w:eastAsia="zh-CN"/>
          </w:rPr>
          <w:t>5.</w:t>
        </w:r>
        <w:r w:rsidRPr="003646C1">
          <w:rPr>
            <w:highlight w:val="green"/>
            <w:lang w:eastAsia="zh-CN"/>
          </w:rPr>
          <w:t>XX</w:t>
        </w:r>
        <w:proofErr w:type="gramEnd"/>
        <w:r>
          <w:rPr>
            <w:lang w:eastAsia="zh-CN"/>
          </w:rPr>
          <w:tab/>
        </w:r>
      </w:ins>
      <w:ins w:id="61" w:author="CT4#124" w:date="2024-07-23T09:17:00Z">
        <w:r w:rsidR="00FC1C96">
          <w:rPr>
            <w:lang w:eastAsia="zh-CN"/>
          </w:rPr>
          <w:t xml:space="preserve">Authorization of </w:t>
        </w:r>
        <w:r w:rsidR="00FC1C96">
          <w:t>r</w:t>
        </w:r>
      </w:ins>
      <w:ins w:id="62" w:author="CT4#124" w:date="2024-07-23T09:16:00Z">
        <w:r w:rsidR="00571EEF">
          <w:t>equest</w:t>
        </w:r>
      </w:ins>
      <w:ins w:id="63" w:author="CT4#124" w:date="2024-07-23T09:17:00Z">
        <w:r w:rsidR="00FC1C96">
          <w:t>ing</w:t>
        </w:r>
      </w:ins>
      <w:ins w:id="64" w:author="CT4#124" w:date="2024-07-23T09:16:00Z">
        <w:r w:rsidR="00571EEF">
          <w:t xml:space="preserve"> ML models on behalf of another ML model consumer</w:t>
        </w:r>
        <w:r w:rsidR="00571EEF">
          <w:rPr>
            <w:rFonts w:eastAsia="DengXian"/>
          </w:rPr>
          <w:t xml:space="preserve"> </w:t>
        </w:r>
      </w:ins>
    </w:p>
    <w:p w14:paraId="377C95FF" w14:textId="77777777" w:rsidR="002B6514" w:rsidRDefault="00381DFB" w:rsidP="00381DFB">
      <w:pPr>
        <w:rPr>
          <w:ins w:id="65" w:author="CT4#124" w:date="2024-07-23T09:10:00Z"/>
          <w:lang w:eastAsia="zh-CN"/>
        </w:rPr>
      </w:pPr>
      <w:ins w:id="66" w:author="CT4#124" w:date="2024-07-23T09:08:00Z">
        <w:r>
          <w:rPr>
            <w:lang w:eastAsia="zh-CN"/>
          </w:rPr>
          <w:t>T</w:t>
        </w:r>
      </w:ins>
      <w:ins w:id="67" w:author="CT4#124" w:date="2024-07-19T02:58:00Z">
        <w:r>
          <w:rPr>
            <w:lang w:eastAsia="zh-CN"/>
          </w:rPr>
          <w:t xml:space="preserve">he requirements for </w:t>
        </w:r>
        <w:r>
          <w:rPr>
            <w:rFonts w:eastAsia="DengXian"/>
          </w:rPr>
          <w:t>security for AI/ML model storage and sharing</w:t>
        </w:r>
        <w:r>
          <w:rPr>
            <w:szCs w:val="21"/>
            <w:lang w:eastAsia="zh-CN"/>
          </w:rPr>
          <w:t xml:space="preserve"> </w:t>
        </w:r>
      </w:ins>
      <w:ins w:id="68" w:author="CT4#124" w:date="2024-07-23T09:09:00Z">
        <w:r w:rsidR="002B6514">
          <w:rPr>
            <w:szCs w:val="21"/>
            <w:lang w:eastAsia="zh-CN"/>
          </w:rPr>
          <w:t>are specified in clause </w:t>
        </w:r>
      </w:ins>
      <w:ins w:id="69" w:author="CT4#124" w:date="2024-07-19T02:58:00Z">
        <w:r>
          <w:rPr>
            <w:lang w:eastAsia="zh-CN"/>
          </w:rPr>
          <w:t xml:space="preserve">X.10 of 3GPP TS 33.501 [17]. </w:t>
        </w:r>
      </w:ins>
    </w:p>
    <w:p w14:paraId="138CFFF8" w14:textId="787F35D6" w:rsidR="003646C1" w:rsidRDefault="00381DFB" w:rsidP="00381DFB">
      <w:pPr>
        <w:rPr>
          <w:ins w:id="70" w:author="CT4#124" w:date="2024-07-23T09:07:00Z"/>
          <w:lang w:eastAsia="zh-CN"/>
        </w:rPr>
      </w:pPr>
      <w:ins w:id="71" w:author="CT4#124" w:date="2024-07-19T02:58:00Z">
        <w:r>
          <w:rPr>
            <w:lang w:eastAsia="zh-CN"/>
          </w:rPr>
          <w:t xml:space="preserve">From the perspective of the NF Service Producer, the </w:t>
        </w:r>
      </w:ins>
      <w:ins w:id="72" w:author="CT4#124" w:date="2024-07-19T02:59:00Z">
        <w:r>
          <w:rPr>
            <w:lang w:eastAsia="zh-CN"/>
          </w:rPr>
          <w:t>ML model consumer</w:t>
        </w:r>
      </w:ins>
      <w:ins w:id="73" w:author="CT4#124" w:date="2024-07-19T02:58:00Z">
        <w:r>
          <w:rPr>
            <w:lang w:eastAsia="zh-CN"/>
          </w:rPr>
          <w:t xml:space="preserve"> </w:t>
        </w:r>
      </w:ins>
      <w:ins w:id="74" w:author="CT4#124" w:date="2024-07-19T02:59:00Z">
        <w:r>
          <w:rPr>
            <w:lang w:eastAsia="zh-CN"/>
          </w:rPr>
          <w:t xml:space="preserve">(e.g. NWDAF containing </w:t>
        </w:r>
        <w:proofErr w:type="spellStart"/>
        <w:r>
          <w:rPr>
            <w:lang w:eastAsia="zh-CN"/>
          </w:rPr>
          <w:t>AnLF</w:t>
        </w:r>
        <w:proofErr w:type="spellEnd"/>
        <w:r>
          <w:rPr>
            <w:lang w:eastAsia="zh-CN"/>
          </w:rPr>
          <w:t xml:space="preserve">) </w:t>
        </w:r>
      </w:ins>
      <w:ins w:id="75" w:author="CT4#124" w:date="2024-07-19T02:58:00Z">
        <w:r>
          <w:rPr>
            <w:lang w:eastAsia="zh-CN"/>
          </w:rPr>
          <w:t>defined in clause X.</w:t>
        </w:r>
      </w:ins>
      <w:ins w:id="76" w:author="CT4#124" w:date="2024-07-19T02:59:00Z">
        <w:r>
          <w:rPr>
            <w:lang w:eastAsia="zh-CN"/>
          </w:rPr>
          <w:t>10</w:t>
        </w:r>
      </w:ins>
      <w:ins w:id="77" w:author="CT4#124" w:date="2024-07-19T02:58:00Z">
        <w:r>
          <w:rPr>
            <w:lang w:eastAsia="zh-CN"/>
          </w:rPr>
          <w:t xml:space="preserve"> of 3GPP TS 33.501 [17] correspond to the Source NF Instance, and the </w:t>
        </w:r>
      </w:ins>
      <w:ins w:id="78" w:author="CT4#124" w:date="2024-07-19T02:59:00Z">
        <w:r>
          <w:rPr>
            <w:lang w:eastAsia="zh-CN"/>
          </w:rPr>
          <w:t>NWDAF containing MTLF</w:t>
        </w:r>
      </w:ins>
      <w:ins w:id="79" w:author="CT4#124" w:date="2024-07-23T09:11:00Z">
        <w:r w:rsidR="002B6514">
          <w:rPr>
            <w:lang w:eastAsia="zh-CN"/>
          </w:rPr>
          <w:t>, or in short</w:t>
        </w:r>
      </w:ins>
      <w:ins w:id="80" w:author="CT4#124" w:date="2024-07-23T09:12:00Z">
        <w:r w:rsidR="002B6514">
          <w:rPr>
            <w:lang w:eastAsia="zh-CN"/>
          </w:rPr>
          <w:t xml:space="preserve"> MTLF,</w:t>
        </w:r>
      </w:ins>
      <w:ins w:id="81" w:author="CT4#124" w:date="2024-07-19T02:58:00Z">
        <w:r>
          <w:rPr>
            <w:lang w:eastAsia="zh-CN"/>
          </w:rPr>
          <w:t xml:space="preserve"> corresponds to the NF Service Consumer, defined in 3GPP TS 29.510 [8] and in this specification.</w:t>
        </w:r>
      </w:ins>
    </w:p>
    <w:p w14:paraId="17330522" w14:textId="43414E13" w:rsidR="003646C1" w:rsidRDefault="003646C1" w:rsidP="003646C1">
      <w:pPr>
        <w:rPr>
          <w:ins w:id="82" w:author="CT4#124" w:date="2024-07-23T09:07:00Z"/>
          <w:lang w:eastAsia="zh-CN"/>
        </w:rPr>
      </w:pPr>
      <w:ins w:id="83" w:author="CT4#124" w:date="2024-07-23T09:07:00Z">
        <w:r>
          <w:rPr>
            <w:lang w:eastAsia="zh-CN"/>
          </w:rPr>
          <w:t xml:space="preserve">The following requirements apply when the source NF Instance and/or the </w:t>
        </w:r>
      </w:ins>
      <w:ins w:id="84" w:author="CT4#124" w:date="2024-07-23T09:10:00Z">
        <w:r w:rsidR="002B6514">
          <w:rPr>
            <w:lang w:eastAsia="zh-CN"/>
          </w:rPr>
          <w:t xml:space="preserve">MTLF </w:t>
        </w:r>
      </w:ins>
      <w:ins w:id="85" w:author="CT4#124" w:date="2024-07-23T09:07:00Z">
        <w:r>
          <w:rPr>
            <w:lang w:eastAsia="zh-CN"/>
          </w:rPr>
          <w:t>need to signal their own respective CCAs towards the NF Service Producer:</w:t>
        </w:r>
      </w:ins>
    </w:p>
    <w:p w14:paraId="1B58B807" w14:textId="3B5D0824" w:rsidR="003646C1" w:rsidRDefault="003646C1" w:rsidP="003646C1">
      <w:pPr>
        <w:pStyle w:val="B1"/>
        <w:rPr>
          <w:ins w:id="86" w:author="CT4#124" w:date="2024-07-23T09:07:00Z"/>
          <w:lang w:eastAsia="zh-CN"/>
        </w:rPr>
      </w:pPr>
      <w:ins w:id="87" w:author="CT4#124" w:date="2024-07-23T09:07:00Z">
        <w:r>
          <w:rPr>
            <w:lang w:eastAsia="zh-CN"/>
          </w:rPr>
          <w:t>-</w:t>
        </w:r>
        <w:r>
          <w:rPr>
            <w:lang w:eastAsia="zh-CN"/>
          </w:rPr>
          <w:tab/>
          <w:t xml:space="preserve">In the service request from the source NF instance to the </w:t>
        </w:r>
      </w:ins>
      <w:ins w:id="88" w:author="CT4#124" w:date="2024-07-23T09:11:00Z">
        <w:r w:rsidR="002B6514">
          <w:rPr>
            <w:lang w:eastAsia="zh-CN"/>
          </w:rPr>
          <w:t>MTLF</w:t>
        </w:r>
      </w:ins>
      <w:ins w:id="89" w:author="CT4#124" w:date="2024-07-23T09:07:00Z">
        <w:r>
          <w:rPr>
            <w:lang w:eastAsia="zh-CN"/>
          </w:rPr>
          <w:t>:</w:t>
        </w:r>
      </w:ins>
    </w:p>
    <w:p w14:paraId="3598B3BE" w14:textId="6B4BB684" w:rsidR="003646C1" w:rsidRDefault="003646C1" w:rsidP="003646C1">
      <w:pPr>
        <w:pStyle w:val="B2"/>
        <w:rPr>
          <w:ins w:id="90" w:author="CT4#124" w:date="2024-07-23T09:07:00Z"/>
          <w:lang w:eastAsia="zh-CN"/>
        </w:rPr>
      </w:pPr>
      <w:ins w:id="91" w:author="CT4#124" w:date="2024-07-23T09:07:00Z">
        <w:r>
          <w:rPr>
            <w:lang w:eastAsia="zh-CN"/>
          </w:rPr>
          <w:t>-</w:t>
        </w:r>
        <w:r>
          <w:rPr>
            <w:lang w:eastAsia="zh-CN"/>
          </w:rPr>
          <w:tab/>
          <w:t>the 3gpp-Sbi-Client-Credentials convey</w:t>
        </w:r>
      </w:ins>
      <w:ins w:id="92" w:author="CT4#124" w:date="2024-07-23T09:10:00Z">
        <w:r w:rsidR="002B6514">
          <w:rPr>
            <w:lang w:eastAsia="zh-CN"/>
          </w:rPr>
          <w:t>s</w:t>
        </w:r>
      </w:ins>
      <w:ins w:id="93" w:author="CT4#124" w:date="2024-07-23T09:07:00Z">
        <w:r>
          <w:rPr>
            <w:lang w:eastAsia="zh-CN"/>
          </w:rPr>
          <w:t xml:space="preserve"> the client credentials assertion of the source NF Instance.</w:t>
        </w:r>
      </w:ins>
    </w:p>
    <w:p w14:paraId="3E3459A3" w14:textId="7B0E33BA" w:rsidR="003646C1" w:rsidRDefault="003646C1" w:rsidP="003646C1">
      <w:pPr>
        <w:pStyle w:val="B1"/>
        <w:rPr>
          <w:ins w:id="94" w:author="CT4#124" w:date="2024-07-23T09:07:00Z"/>
          <w:lang w:eastAsia="zh-CN"/>
        </w:rPr>
      </w:pPr>
      <w:ins w:id="95" w:author="CT4#124" w:date="2024-07-23T09:07:00Z">
        <w:r>
          <w:rPr>
            <w:lang w:eastAsia="zh-CN"/>
          </w:rPr>
          <w:t>-</w:t>
        </w:r>
        <w:r>
          <w:rPr>
            <w:lang w:eastAsia="zh-CN"/>
          </w:rPr>
          <w:tab/>
          <w:t xml:space="preserve">In the service request from the </w:t>
        </w:r>
      </w:ins>
      <w:ins w:id="96" w:author="CT4#124" w:date="2024-07-23T09:11:00Z">
        <w:r w:rsidR="002B6514">
          <w:rPr>
            <w:lang w:eastAsia="zh-CN"/>
          </w:rPr>
          <w:t xml:space="preserve">MTLF </w:t>
        </w:r>
      </w:ins>
      <w:ins w:id="97" w:author="CT4#124" w:date="2024-07-23T09:07:00Z">
        <w:r>
          <w:rPr>
            <w:lang w:eastAsia="zh-CN"/>
          </w:rPr>
          <w:t>to the NF Service Producer:</w:t>
        </w:r>
      </w:ins>
    </w:p>
    <w:p w14:paraId="795FA558" w14:textId="7F23C769" w:rsidR="003646C1" w:rsidRDefault="003646C1" w:rsidP="003646C1">
      <w:pPr>
        <w:pStyle w:val="B2"/>
        <w:rPr>
          <w:ins w:id="98" w:author="CT4#124" w:date="2024-07-23T09:07:00Z"/>
          <w:lang w:eastAsia="zh-CN"/>
        </w:rPr>
      </w:pPr>
      <w:ins w:id="99" w:author="CT4#124" w:date="2024-07-23T09:07:00Z">
        <w:r>
          <w:rPr>
            <w:lang w:eastAsia="zh-CN"/>
          </w:rPr>
          <w:t>-</w:t>
        </w:r>
        <w:r>
          <w:rPr>
            <w:lang w:eastAsia="zh-CN"/>
          </w:rPr>
          <w:tab/>
          <w:t xml:space="preserve">the 3gpp-Sbi-Client-Credentials shall convey the client credentials assertion of the </w:t>
        </w:r>
      </w:ins>
      <w:ins w:id="100" w:author="CT4#124" w:date="2024-07-23T09:11:00Z">
        <w:r w:rsidR="002B6514">
          <w:rPr>
            <w:lang w:eastAsia="zh-CN"/>
          </w:rPr>
          <w:t>MTLF</w:t>
        </w:r>
      </w:ins>
      <w:ins w:id="101" w:author="CT4#124" w:date="2024-07-23T09:07:00Z">
        <w:r>
          <w:rPr>
            <w:lang w:eastAsia="zh-CN"/>
          </w:rPr>
          <w:t>; and</w:t>
        </w:r>
      </w:ins>
    </w:p>
    <w:p w14:paraId="655706B8" w14:textId="1AA5FBA9" w:rsidR="003646C1" w:rsidRDefault="003646C1" w:rsidP="003646C1">
      <w:pPr>
        <w:pStyle w:val="B2"/>
        <w:rPr>
          <w:ins w:id="102" w:author="CT4#124" w:date="2024-07-23T09:07:00Z"/>
          <w:lang w:eastAsia="zh-CN"/>
        </w:rPr>
      </w:pPr>
      <w:ins w:id="103" w:author="CT4#124" w:date="2024-07-23T09:07:00Z">
        <w:r>
          <w:rPr>
            <w:lang w:eastAsia="zh-CN"/>
          </w:rPr>
          <w:t>-</w:t>
        </w:r>
        <w:r>
          <w:rPr>
            <w:lang w:eastAsia="zh-CN"/>
          </w:rPr>
          <w:tab/>
        </w:r>
      </w:ins>
      <w:ins w:id="104" w:author="CT4#124" w:date="2024-07-23T09:13:00Z">
        <w:r w:rsidR="002B6514">
          <w:rPr>
            <w:lang w:eastAsia="zh-CN"/>
          </w:rPr>
          <w:t xml:space="preserve">if received from the source instance NF, </w:t>
        </w:r>
      </w:ins>
      <w:ins w:id="105" w:author="CT4#124" w:date="2024-07-23T09:07:00Z">
        <w:r>
          <w:rPr>
            <w:lang w:eastAsia="zh-CN"/>
          </w:rPr>
          <w:t>the 3gpp-Sbi-Source-NF-Client-Credentials shall convey the client credentials assertion of the source NF Instance.</w:t>
        </w:r>
      </w:ins>
    </w:p>
    <w:p w14:paraId="4F6E8827" w14:textId="38CA2950" w:rsidR="00B4610E" w:rsidRDefault="00B4610E" w:rsidP="00B4610E">
      <w:pPr>
        <w:rPr>
          <w:ins w:id="106" w:author="Rev#1" w:date="2024-08-21T14:31:00Z"/>
        </w:rPr>
      </w:pPr>
      <w:ins w:id="107" w:author="Rev#1" w:date="2024-08-21T14:29:00Z">
        <w:r>
          <w:rPr>
            <w:lang w:eastAsia="zh-CN"/>
          </w:rPr>
          <w:t xml:space="preserve">The </w:t>
        </w:r>
        <w:r>
          <w:t>"</w:t>
        </w:r>
        <w:r>
          <w:rPr>
            <w:lang w:eastAsia="zh-CN"/>
          </w:rPr>
          <w:t>403 Forbidden</w:t>
        </w:r>
        <w:r>
          <w:t xml:space="preserve">" response </w:t>
        </w:r>
      </w:ins>
      <w:ins w:id="108" w:author="Rev#1" w:date="2024-08-21T14:32:00Z">
        <w:r>
          <w:t>with</w:t>
        </w:r>
      </w:ins>
      <w:ins w:id="109" w:author="Rev#1" w:date="2024-08-21T14:31:00Z">
        <w:r>
          <w:t xml:space="preserve"> the</w:t>
        </w:r>
      </w:ins>
      <w:ins w:id="110" w:author="Rev#1" w:date="2024-08-21T14:29:00Z">
        <w:r>
          <w:t xml:space="preserve"> cause attribute</w:t>
        </w:r>
      </w:ins>
      <w:ins w:id="111" w:author="Rev#1" w:date="2024-08-21T14:31:00Z">
        <w:r>
          <w:t xml:space="preserve"> values described in clause 6.7.5.2</w:t>
        </w:r>
      </w:ins>
      <w:ins w:id="112" w:author="Rev#1" w:date="2024-08-21T14:29:00Z">
        <w:r>
          <w:t xml:space="preserve"> is applicable</w:t>
        </w:r>
      </w:ins>
      <w:ins w:id="113" w:author="Rev#1" w:date="2024-08-21T14:31:00Z">
        <w:r>
          <w:t>.</w:t>
        </w:r>
      </w:ins>
    </w:p>
    <w:p w14:paraId="23644057" w14:textId="16DB6F26" w:rsidR="00604447" w:rsidRDefault="00604447" w:rsidP="003646C1">
      <w:pPr>
        <w:rPr>
          <w:lang w:eastAsia="zh-CN"/>
        </w:rPr>
      </w:pPr>
    </w:p>
    <w:p w14:paraId="58851F0B" w14:textId="5129FE44" w:rsidR="006B4A29" w:rsidRDefault="006B4A29" w:rsidP="003646C1">
      <w:pPr>
        <w:rPr>
          <w:lang w:eastAsia="zh-CN"/>
        </w:rPr>
      </w:pPr>
    </w:p>
    <w:bookmarkEnd w:id="59"/>
    <w:p w14:paraId="4678FC1C" w14:textId="77777777" w:rsidR="00F34519" w:rsidRPr="006B5418" w:rsidRDefault="00F34519" w:rsidP="00F34519">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xml:space="preserve">* * * </w:t>
      </w:r>
      <w:r>
        <w:rPr>
          <w:rFonts w:ascii="Arial" w:hAnsi="Arial" w:cs="Arial"/>
          <w:color w:val="0000FF"/>
          <w:sz w:val="28"/>
          <w:szCs w:val="28"/>
          <w:lang w:val="en-US"/>
        </w:rPr>
        <w:t xml:space="preserve">End of </w:t>
      </w:r>
      <w:r w:rsidRPr="006B5418">
        <w:rPr>
          <w:rFonts w:ascii="Arial" w:hAnsi="Arial" w:cs="Arial"/>
          <w:color w:val="0000FF"/>
          <w:sz w:val="28"/>
          <w:szCs w:val="28"/>
          <w:lang w:val="en-US"/>
        </w:rPr>
        <w:t>Change</w:t>
      </w:r>
      <w:r>
        <w:rPr>
          <w:rFonts w:ascii="Arial" w:hAnsi="Arial" w:cs="Arial"/>
          <w:color w:val="0000FF"/>
          <w:sz w:val="28"/>
          <w:szCs w:val="28"/>
          <w:lang w:val="en-US"/>
        </w:rPr>
        <w:t>s</w:t>
      </w:r>
      <w:r w:rsidRPr="006B5418">
        <w:rPr>
          <w:rFonts w:ascii="Arial" w:hAnsi="Arial" w:cs="Arial"/>
          <w:color w:val="0000FF"/>
          <w:sz w:val="28"/>
          <w:szCs w:val="28"/>
          <w:lang w:val="en-US"/>
        </w:rPr>
        <w:t xml:space="preserve"> * * * *</w:t>
      </w:r>
    </w:p>
    <w:p w14:paraId="68C9CD36" w14:textId="77777777" w:rsidR="001E41F3" w:rsidRDefault="001E41F3">
      <w:pPr>
        <w:rPr>
          <w:noProof/>
        </w:rPr>
      </w:pPr>
    </w:p>
    <w:sectPr w:rsidR="001E41F3" w:rsidSect="00964D91">
      <w:headerReference w:type="even" r:id="rId13"/>
      <w:headerReference w:type="default" r:id="rId14"/>
      <w:headerReference w:type="first" r:id="rId15"/>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FCF6" w14:textId="77777777" w:rsidR="009F3363" w:rsidRDefault="009F3363">
      <w:r>
        <w:separator/>
      </w:r>
    </w:p>
  </w:endnote>
  <w:endnote w:type="continuationSeparator" w:id="0">
    <w:p w14:paraId="4B099529" w14:textId="77777777" w:rsidR="009F3363" w:rsidRDefault="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SimSun"/>
    <w:panose1 w:val="00000000000000000000"/>
    <w:charset w:val="00"/>
    <w:family w:val="roman"/>
    <w:notTrueType/>
    <w:pitch w:val="variable"/>
    <w:sig w:usb0="00000003" w:usb1="00000000" w:usb2="00000000" w:usb3="00000000" w:csb0="00000001" w:csb1="00000000"/>
  </w:font>
  <w:font w:name="MS LineDraw">
    <w:altName w:val="Courier New"/>
    <w:charset w:val="02"/>
    <w:family w:val="modern"/>
    <w:pitch w:val="fixed"/>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atang">
    <w:altName w:val="Malgun Gothic"/>
    <w:panose1 w:val="02030600000101010101"/>
    <w:charset w:val="81"/>
    <w:family w:val="roman"/>
    <w:pitch w:val="variable"/>
    <w:sig w:usb0="B00002AF" w:usb1="69D77CFB" w:usb2="00000030" w:usb3="00000000" w:csb0="0008009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4909" w14:textId="77777777" w:rsidR="009F3363" w:rsidRDefault="009F3363">
      <w:r>
        <w:separator/>
      </w:r>
    </w:p>
  </w:footnote>
  <w:footnote w:type="continuationSeparator" w:id="0">
    <w:p w14:paraId="696AD374" w14:textId="77777777" w:rsidR="009F3363" w:rsidRDefault="009F3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0D00" w14:textId="77777777" w:rsidR="00A9105F" w:rsidRDefault="00A9105F">
    <w:r>
      <w:t xml:space="preserve">Page </w:t>
    </w:r>
    <w:r>
      <w:fldChar w:fldCharType="begin"/>
    </w:r>
    <w:r>
      <w:instrText>PAGE</w:instrText>
    </w:r>
    <w:r>
      <w:fldChar w:fldCharType="separate"/>
    </w:r>
    <w:r>
      <w:rPr>
        <w:noProof/>
      </w:rPr>
      <w:t>1</w:t>
    </w:r>
    <w:r>
      <w:rPr>
        <w:noProof/>
      </w:rP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BF6C0" w14:textId="77777777" w:rsidR="00A9105F" w:rsidRDefault="00A91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1DD49" w14:textId="77777777" w:rsidR="00A9105F" w:rsidRDefault="00A9105F">
    <w:pPr>
      <w:pStyle w:val="Header"/>
      <w:tabs>
        <w:tab w:val="right" w:pos="9639"/>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89AFB" w14:textId="77777777" w:rsidR="00A9105F" w:rsidRDefault="00A91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561E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9265C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82459F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E48ED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B6C9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9EE6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0AC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AD8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6E7968"/>
    <w:lvl w:ilvl="0">
      <w:start w:val="1"/>
      <w:numFmt w:val="decimal"/>
      <w:lvlText w:val="%1."/>
      <w:lvlJc w:val="left"/>
      <w:pPr>
        <w:tabs>
          <w:tab w:val="num" w:pos="360"/>
        </w:tabs>
        <w:ind w:left="360" w:hanging="360"/>
      </w:pPr>
    </w:lvl>
  </w:abstractNum>
  <w:abstractNum w:abstractNumId="9" w15:restartNumberingAfterBreak="0">
    <w:nsid w:val="066D3C42"/>
    <w:multiLevelType w:val="hybridMultilevel"/>
    <w:tmpl w:val="AFC21056"/>
    <w:lvl w:ilvl="0" w:tplc="AF48EA6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F6496"/>
    <w:multiLevelType w:val="hybridMultilevel"/>
    <w:tmpl w:val="F8C2B746"/>
    <w:lvl w:ilvl="0" w:tplc="D57CB7C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012983"/>
    <w:multiLevelType w:val="hybridMultilevel"/>
    <w:tmpl w:val="8EE677E2"/>
    <w:lvl w:ilvl="0" w:tplc="FF46B16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72AC4"/>
    <w:multiLevelType w:val="hybridMultilevel"/>
    <w:tmpl w:val="7296675C"/>
    <w:lvl w:ilvl="0" w:tplc="B6705BB4">
      <w:numFmt w:val="bullet"/>
      <w:lvlText w:val="-"/>
      <w:lvlJc w:val="left"/>
      <w:pPr>
        <w:ind w:left="640" w:hanging="360"/>
      </w:pPr>
      <w:rPr>
        <w:rFonts w:ascii="Arial" w:eastAsia="Times New Roman" w:hAnsi="Arial" w:cs="Arial" w:hint="default"/>
      </w:rPr>
    </w:lvl>
    <w:lvl w:ilvl="1" w:tplc="20000003" w:tentative="1">
      <w:start w:val="1"/>
      <w:numFmt w:val="bullet"/>
      <w:lvlText w:val="o"/>
      <w:lvlJc w:val="left"/>
      <w:pPr>
        <w:ind w:left="1360" w:hanging="360"/>
      </w:pPr>
      <w:rPr>
        <w:rFonts w:ascii="Courier New" w:hAnsi="Courier New" w:cs="Courier New" w:hint="default"/>
      </w:rPr>
    </w:lvl>
    <w:lvl w:ilvl="2" w:tplc="20000005" w:tentative="1">
      <w:start w:val="1"/>
      <w:numFmt w:val="bullet"/>
      <w:lvlText w:val=""/>
      <w:lvlJc w:val="left"/>
      <w:pPr>
        <w:ind w:left="2080" w:hanging="360"/>
      </w:pPr>
      <w:rPr>
        <w:rFonts w:ascii="Wingdings" w:hAnsi="Wingdings" w:hint="default"/>
      </w:rPr>
    </w:lvl>
    <w:lvl w:ilvl="3" w:tplc="20000001" w:tentative="1">
      <w:start w:val="1"/>
      <w:numFmt w:val="bullet"/>
      <w:lvlText w:val=""/>
      <w:lvlJc w:val="left"/>
      <w:pPr>
        <w:ind w:left="2800" w:hanging="360"/>
      </w:pPr>
      <w:rPr>
        <w:rFonts w:ascii="Symbol" w:hAnsi="Symbol" w:hint="default"/>
      </w:rPr>
    </w:lvl>
    <w:lvl w:ilvl="4" w:tplc="20000003" w:tentative="1">
      <w:start w:val="1"/>
      <w:numFmt w:val="bullet"/>
      <w:lvlText w:val="o"/>
      <w:lvlJc w:val="left"/>
      <w:pPr>
        <w:ind w:left="3520" w:hanging="360"/>
      </w:pPr>
      <w:rPr>
        <w:rFonts w:ascii="Courier New" w:hAnsi="Courier New" w:cs="Courier New" w:hint="default"/>
      </w:rPr>
    </w:lvl>
    <w:lvl w:ilvl="5" w:tplc="20000005" w:tentative="1">
      <w:start w:val="1"/>
      <w:numFmt w:val="bullet"/>
      <w:lvlText w:val=""/>
      <w:lvlJc w:val="left"/>
      <w:pPr>
        <w:ind w:left="4240" w:hanging="360"/>
      </w:pPr>
      <w:rPr>
        <w:rFonts w:ascii="Wingdings" w:hAnsi="Wingdings" w:hint="default"/>
      </w:rPr>
    </w:lvl>
    <w:lvl w:ilvl="6" w:tplc="20000001" w:tentative="1">
      <w:start w:val="1"/>
      <w:numFmt w:val="bullet"/>
      <w:lvlText w:val=""/>
      <w:lvlJc w:val="left"/>
      <w:pPr>
        <w:ind w:left="4960" w:hanging="360"/>
      </w:pPr>
      <w:rPr>
        <w:rFonts w:ascii="Symbol" w:hAnsi="Symbol" w:hint="default"/>
      </w:rPr>
    </w:lvl>
    <w:lvl w:ilvl="7" w:tplc="20000003" w:tentative="1">
      <w:start w:val="1"/>
      <w:numFmt w:val="bullet"/>
      <w:lvlText w:val="o"/>
      <w:lvlJc w:val="left"/>
      <w:pPr>
        <w:ind w:left="5680" w:hanging="360"/>
      </w:pPr>
      <w:rPr>
        <w:rFonts w:ascii="Courier New" w:hAnsi="Courier New" w:cs="Courier New" w:hint="default"/>
      </w:rPr>
    </w:lvl>
    <w:lvl w:ilvl="8" w:tplc="20000005" w:tentative="1">
      <w:start w:val="1"/>
      <w:numFmt w:val="bullet"/>
      <w:lvlText w:val=""/>
      <w:lvlJc w:val="left"/>
      <w:pPr>
        <w:ind w:left="640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1"/>
  </w:num>
  <w:num w:numId="11">
    <w:abstractNumId w:val="9"/>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T4#124">
    <w15:presenceInfo w15:providerId="None" w15:userId="CT4#124"/>
  </w15:person>
  <w15:person w15:author="Rev#1">
    <w15:presenceInfo w15:providerId="None" w15:userId="Rev#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0B8A"/>
    <w:rsid w:val="00000DAE"/>
    <w:rsid w:val="00001084"/>
    <w:rsid w:val="00007A1B"/>
    <w:rsid w:val="00017971"/>
    <w:rsid w:val="00022E4A"/>
    <w:rsid w:val="00037D77"/>
    <w:rsid w:val="000445A1"/>
    <w:rsid w:val="0005509F"/>
    <w:rsid w:val="0005682E"/>
    <w:rsid w:val="000756C1"/>
    <w:rsid w:val="000A0957"/>
    <w:rsid w:val="000A6394"/>
    <w:rsid w:val="000A6897"/>
    <w:rsid w:val="000B5F05"/>
    <w:rsid w:val="000B7FED"/>
    <w:rsid w:val="000C038A"/>
    <w:rsid w:val="000C655B"/>
    <w:rsid w:val="000C6598"/>
    <w:rsid w:val="000D01FD"/>
    <w:rsid w:val="000D44B3"/>
    <w:rsid w:val="000D6ED8"/>
    <w:rsid w:val="000E2F23"/>
    <w:rsid w:val="001062AF"/>
    <w:rsid w:val="00115AD3"/>
    <w:rsid w:val="00122715"/>
    <w:rsid w:val="0013145F"/>
    <w:rsid w:val="001400C2"/>
    <w:rsid w:val="00145D43"/>
    <w:rsid w:val="001632AF"/>
    <w:rsid w:val="00163929"/>
    <w:rsid w:val="001927EF"/>
    <w:rsid w:val="00192C46"/>
    <w:rsid w:val="0019770A"/>
    <w:rsid w:val="001A08B3"/>
    <w:rsid w:val="001A0FDE"/>
    <w:rsid w:val="001A7B60"/>
    <w:rsid w:val="001B3D5D"/>
    <w:rsid w:val="001B52F0"/>
    <w:rsid w:val="001B7A65"/>
    <w:rsid w:val="001D3810"/>
    <w:rsid w:val="001D7E69"/>
    <w:rsid w:val="001E14C2"/>
    <w:rsid w:val="001E41F3"/>
    <w:rsid w:val="001F5B25"/>
    <w:rsid w:val="0020109A"/>
    <w:rsid w:val="00202E87"/>
    <w:rsid w:val="00213F1E"/>
    <w:rsid w:val="00222EC1"/>
    <w:rsid w:val="00226A75"/>
    <w:rsid w:val="00227016"/>
    <w:rsid w:val="00247857"/>
    <w:rsid w:val="0026004D"/>
    <w:rsid w:val="002640DD"/>
    <w:rsid w:val="00275D12"/>
    <w:rsid w:val="00284FEB"/>
    <w:rsid w:val="002860C4"/>
    <w:rsid w:val="002923C0"/>
    <w:rsid w:val="002A3DB3"/>
    <w:rsid w:val="002B47FE"/>
    <w:rsid w:val="002B5741"/>
    <w:rsid w:val="002B6514"/>
    <w:rsid w:val="002C494D"/>
    <w:rsid w:val="002D2017"/>
    <w:rsid w:val="002E472E"/>
    <w:rsid w:val="00305409"/>
    <w:rsid w:val="00310849"/>
    <w:rsid w:val="003137B6"/>
    <w:rsid w:val="00320C64"/>
    <w:rsid w:val="003609EF"/>
    <w:rsid w:val="0036231A"/>
    <w:rsid w:val="003646C1"/>
    <w:rsid w:val="00365DEA"/>
    <w:rsid w:val="00374DD4"/>
    <w:rsid w:val="00381DFB"/>
    <w:rsid w:val="003916E1"/>
    <w:rsid w:val="003932C2"/>
    <w:rsid w:val="003B2F6D"/>
    <w:rsid w:val="003E1A36"/>
    <w:rsid w:val="003F5FE3"/>
    <w:rsid w:val="00410371"/>
    <w:rsid w:val="004242F1"/>
    <w:rsid w:val="00425379"/>
    <w:rsid w:val="00432D0F"/>
    <w:rsid w:val="004A529A"/>
    <w:rsid w:val="004B75B7"/>
    <w:rsid w:val="004C5589"/>
    <w:rsid w:val="004F0A69"/>
    <w:rsid w:val="00511EE6"/>
    <w:rsid w:val="005141D9"/>
    <w:rsid w:val="0051580D"/>
    <w:rsid w:val="0053157A"/>
    <w:rsid w:val="005327E7"/>
    <w:rsid w:val="00533A66"/>
    <w:rsid w:val="00542B70"/>
    <w:rsid w:val="00546D44"/>
    <w:rsid w:val="00547111"/>
    <w:rsid w:val="00571EEF"/>
    <w:rsid w:val="0057618E"/>
    <w:rsid w:val="0058225F"/>
    <w:rsid w:val="00592956"/>
    <w:rsid w:val="00592D74"/>
    <w:rsid w:val="005B0297"/>
    <w:rsid w:val="005C0050"/>
    <w:rsid w:val="005C0DDF"/>
    <w:rsid w:val="005C4F52"/>
    <w:rsid w:val="005C6839"/>
    <w:rsid w:val="005D346B"/>
    <w:rsid w:val="005E2C44"/>
    <w:rsid w:val="005F3F2C"/>
    <w:rsid w:val="005F7976"/>
    <w:rsid w:val="00604447"/>
    <w:rsid w:val="0061685B"/>
    <w:rsid w:val="006207AF"/>
    <w:rsid w:val="00621188"/>
    <w:rsid w:val="006257ED"/>
    <w:rsid w:val="0063035B"/>
    <w:rsid w:val="00640AD1"/>
    <w:rsid w:val="00652D9B"/>
    <w:rsid w:val="00653DE4"/>
    <w:rsid w:val="00653EA7"/>
    <w:rsid w:val="006565FA"/>
    <w:rsid w:val="00665C47"/>
    <w:rsid w:val="00672773"/>
    <w:rsid w:val="00675F7A"/>
    <w:rsid w:val="00680C3C"/>
    <w:rsid w:val="006811E0"/>
    <w:rsid w:val="0069568B"/>
    <w:rsid w:val="00695808"/>
    <w:rsid w:val="006958B5"/>
    <w:rsid w:val="00696680"/>
    <w:rsid w:val="006A0292"/>
    <w:rsid w:val="006B4052"/>
    <w:rsid w:val="006B46FB"/>
    <w:rsid w:val="006B4A29"/>
    <w:rsid w:val="006B79EE"/>
    <w:rsid w:val="006E21FB"/>
    <w:rsid w:val="006E5D25"/>
    <w:rsid w:val="006F2255"/>
    <w:rsid w:val="006F4128"/>
    <w:rsid w:val="006F6AE5"/>
    <w:rsid w:val="007033C6"/>
    <w:rsid w:val="007469AE"/>
    <w:rsid w:val="00750C60"/>
    <w:rsid w:val="007574D0"/>
    <w:rsid w:val="0076654D"/>
    <w:rsid w:val="00777191"/>
    <w:rsid w:val="0078067A"/>
    <w:rsid w:val="007877AB"/>
    <w:rsid w:val="00792342"/>
    <w:rsid w:val="007977A8"/>
    <w:rsid w:val="007B512A"/>
    <w:rsid w:val="007C2097"/>
    <w:rsid w:val="007D6A07"/>
    <w:rsid w:val="007E74DF"/>
    <w:rsid w:val="007F7259"/>
    <w:rsid w:val="008040A8"/>
    <w:rsid w:val="0080547B"/>
    <w:rsid w:val="0082714C"/>
    <w:rsid w:val="008279FA"/>
    <w:rsid w:val="008626E7"/>
    <w:rsid w:val="00870EE7"/>
    <w:rsid w:val="008863B9"/>
    <w:rsid w:val="00886579"/>
    <w:rsid w:val="0088722E"/>
    <w:rsid w:val="00897791"/>
    <w:rsid w:val="008A0DA6"/>
    <w:rsid w:val="008A45A6"/>
    <w:rsid w:val="008A76B4"/>
    <w:rsid w:val="008B778F"/>
    <w:rsid w:val="008D3CCC"/>
    <w:rsid w:val="008D4618"/>
    <w:rsid w:val="008D4AEB"/>
    <w:rsid w:val="008E0E72"/>
    <w:rsid w:val="008F3789"/>
    <w:rsid w:val="008F686C"/>
    <w:rsid w:val="0091149B"/>
    <w:rsid w:val="009148DE"/>
    <w:rsid w:val="009239F4"/>
    <w:rsid w:val="00925ED5"/>
    <w:rsid w:val="00941E30"/>
    <w:rsid w:val="00942DCC"/>
    <w:rsid w:val="00943CFF"/>
    <w:rsid w:val="00954A31"/>
    <w:rsid w:val="00964D91"/>
    <w:rsid w:val="00965663"/>
    <w:rsid w:val="009777D9"/>
    <w:rsid w:val="00991958"/>
    <w:rsid w:val="00991B88"/>
    <w:rsid w:val="009A5753"/>
    <w:rsid w:val="009A579D"/>
    <w:rsid w:val="009A62B3"/>
    <w:rsid w:val="009C25AB"/>
    <w:rsid w:val="009C353E"/>
    <w:rsid w:val="009D58E1"/>
    <w:rsid w:val="009D6B75"/>
    <w:rsid w:val="009D7FEB"/>
    <w:rsid w:val="009E3297"/>
    <w:rsid w:val="009E7464"/>
    <w:rsid w:val="009F3363"/>
    <w:rsid w:val="009F6CCD"/>
    <w:rsid w:val="009F734F"/>
    <w:rsid w:val="00A03B50"/>
    <w:rsid w:val="00A07B7E"/>
    <w:rsid w:val="00A14A17"/>
    <w:rsid w:val="00A246B6"/>
    <w:rsid w:val="00A47E70"/>
    <w:rsid w:val="00A50806"/>
    <w:rsid w:val="00A50CF0"/>
    <w:rsid w:val="00A52AAE"/>
    <w:rsid w:val="00A70CF7"/>
    <w:rsid w:val="00A7386C"/>
    <w:rsid w:val="00A7671C"/>
    <w:rsid w:val="00A772C0"/>
    <w:rsid w:val="00A77F46"/>
    <w:rsid w:val="00A8662C"/>
    <w:rsid w:val="00A9035A"/>
    <w:rsid w:val="00A9105F"/>
    <w:rsid w:val="00AA0DCA"/>
    <w:rsid w:val="00AA1ACB"/>
    <w:rsid w:val="00AA2CBC"/>
    <w:rsid w:val="00AA4C91"/>
    <w:rsid w:val="00AA6A1B"/>
    <w:rsid w:val="00AB1049"/>
    <w:rsid w:val="00AC2B9E"/>
    <w:rsid w:val="00AC34CD"/>
    <w:rsid w:val="00AC5820"/>
    <w:rsid w:val="00AD1CD8"/>
    <w:rsid w:val="00B0165C"/>
    <w:rsid w:val="00B05686"/>
    <w:rsid w:val="00B236B6"/>
    <w:rsid w:val="00B258BB"/>
    <w:rsid w:val="00B32ACD"/>
    <w:rsid w:val="00B35CB7"/>
    <w:rsid w:val="00B40E78"/>
    <w:rsid w:val="00B4610E"/>
    <w:rsid w:val="00B53060"/>
    <w:rsid w:val="00B5486F"/>
    <w:rsid w:val="00B561ED"/>
    <w:rsid w:val="00B67B97"/>
    <w:rsid w:val="00B70422"/>
    <w:rsid w:val="00B77499"/>
    <w:rsid w:val="00B81BEB"/>
    <w:rsid w:val="00B968C8"/>
    <w:rsid w:val="00BA3EC5"/>
    <w:rsid w:val="00BA51D9"/>
    <w:rsid w:val="00BB5DFC"/>
    <w:rsid w:val="00BC17B6"/>
    <w:rsid w:val="00BD279D"/>
    <w:rsid w:val="00BD2BB6"/>
    <w:rsid w:val="00BD6BB8"/>
    <w:rsid w:val="00BF7547"/>
    <w:rsid w:val="00C009B3"/>
    <w:rsid w:val="00C07547"/>
    <w:rsid w:val="00C23CED"/>
    <w:rsid w:val="00C3227F"/>
    <w:rsid w:val="00C37297"/>
    <w:rsid w:val="00C47640"/>
    <w:rsid w:val="00C50E3F"/>
    <w:rsid w:val="00C66BA2"/>
    <w:rsid w:val="00C85F41"/>
    <w:rsid w:val="00C87092"/>
    <w:rsid w:val="00C870F6"/>
    <w:rsid w:val="00C90231"/>
    <w:rsid w:val="00C95985"/>
    <w:rsid w:val="00CA138F"/>
    <w:rsid w:val="00CB0FAE"/>
    <w:rsid w:val="00CC5026"/>
    <w:rsid w:val="00CC68D0"/>
    <w:rsid w:val="00CD750A"/>
    <w:rsid w:val="00CE5050"/>
    <w:rsid w:val="00CF4186"/>
    <w:rsid w:val="00D03B36"/>
    <w:rsid w:val="00D03F9A"/>
    <w:rsid w:val="00D06D51"/>
    <w:rsid w:val="00D23105"/>
    <w:rsid w:val="00D24991"/>
    <w:rsid w:val="00D408F9"/>
    <w:rsid w:val="00D50255"/>
    <w:rsid w:val="00D54B32"/>
    <w:rsid w:val="00D66520"/>
    <w:rsid w:val="00D84AE9"/>
    <w:rsid w:val="00D873AF"/>
    <w:rsid w:val="00DA3EA9"/>
    <w:rsid w:val="00DD46A6"/>
    <w:rsid w:val="00DE34CF"/>
    <w:rsid w:val="00DF657A"/>
    <w:rsid w:val="00E13F3D"/>
    <w:rsid w:val="00E14418"/>
    <w:rsid w:val="00E176F9"/>
    <w:rsid w:val="00E22429"/>
    <w:rsid w:val="00E261AF"/>
    <w:rsid w:val="00E271FB"/>
    <w:rsid w:val="00E34898"/>
    <w:rsid w:val="00E37411"/>
    <w:rsid w:val="00E40877"/>
    <w:rsid w:val="00E52801"/>
    <w:rsid w:val="00E63D20"/>
    <w:rsid w:val="00E73F69"/>
    <w:rsid w:val="00E84B17"/>
    <w:rsid w:val="00EA5BAC"/>
    <w:rsid w:val="00EB09B7"/>
    <w:rsid w:val="00EE08F2"/>
    <w:rsid w:val="00EE3E49"/>
    <w:rsid w:val="00EE7D7C"/>
    <w:rsid w:val="00EE7FEF"/>
    <w:rsid w:val="00EF445B"/>
    <w:rsid w:val="00EF68B6"/>
    <w:rsid w:val="00F0473F"/>
    <w:rsid w:val="00F119DF"/>
    <w:rsid w:val="00F173CD"/>
    <w:rsid w:val="00F25D98"/>
    <w:rsid w:val="00F300FB"/>
    <w:rsid w:val="00F34519"/>
    <w:rsid w:val="00F3696A"/>
    <w:rsid w:val="00F426D3"/>
    <w:rsid w:val="00F50BC7"/>
    <w:rsid w:val="00F5255E"/>
    <w:rsid w:val="00F5322F"/>
    <w:rsid w:val="00F5432C"/>
    <w:rsid w:val="00F605DB"/>
    <w:rsid w:val="00F75344"/>
    <w:rsid w:val="00F84D9B"/>
    <w:rsid w:val="00FA3639"/>
    <w:rsid w:val="00FA439D"/>
    <w:rsid w:val="00FB6386"/>
    <w:rsid w:val="00FC1C96"/>
    <w:rsid w:val="00FC7121"/>
    <w:rsid w:val="00FD1178"/>
    <w:rsid w:val="00FD447E"/>
    <w:rsid w:val="00FE2E86"/>
    <w:rsid w:val="00FF0EAA"/>
    <w:rsid w:val="00FF4A27"/>
    <w:rsid w:val="00FF7246"/>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FB0FB"/>
  <w15:docId w15:val="{DA6B0ABC-31E0-45EE-9764-7107243E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FED"/>
    <w:pPr>
      <w:spacing w:after="180"/>
    </w:pPr>
    <w:rPr>
      <w:rFonts w:ascii="Times New Roman" w:hAnsi="Times New Roman"/>
      <w:lang w:val="en-GB" w:eastAsia="en-US"/>
    </w:rPr>
  </w:style>
  <w:style w:type="paragraph" w:styleId="Heading1">
    <w:name w:val="heading 1"/>
    <w:next w:val="Normal"/>
    <w:link w:val="Heading1Char"/>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rsid w:val="000B7FED"/>
    <w:pPr>
      <w:pBdr>
        <w:top w:val="none" w:sz="0" w:space="0" w:color="auto"/>
      </w:pBdr>
      <w:spacing w:before="180"/>
      <w:outlineLvl w:val="1"/>
    </w:pPr>
    <w:rPr>
      <w:sz w:val="32"/>
    </w:rPr>
  </w:style>
  <w:style w:type="paragraph" w:styleId="Heading3">
    <w:name w:val="heading 3"/>
    <w:basedOn w:val="Heading2"/>
    <w:next w:val="Normal"/>
    <w:link w:val="Heading3Char"/>
    <w:qFormat/>
    <w:rsid w:val="000B7FED"/>
    <w:pPr>
      <w:spacing w:before="120"/>
      <w:outlineLvl w:val="2"/>
    </w:pPr>
    <w:rPr>
      <w:sz w:val="28"/>
    </w:rPr>
  </w:style>
  <w:style w:type="paragraph" w:styleId="Heading4">
    <w:name w:val="heading 4"/>
    <w:basedOn w:val="Heading3"/>
    <w:next w:val="Normal"/>
    <w:link w:val="Heading4Char"/>
    <w:qFormat/>
    <w:rsid w:val="000B7FED"/>
    <w:pPr>
      <w:ind w:left="1418" w:hanging="1418"/>
      <w:outlineLvl w:val="3"/>
    </w:pPr>
    <w:rPr>
      <w:sz w:val="24"/>
    </w:rPr>
  </w:style>
  <w:style w:type="paragraph" w:styleId="Heading5">
    <w:name w:val="heading 5"/>
    <w:basedOn w:val="Heading4"/>
    <w:next w:val="Normal"/>
    <w:link w:val="Heading5Char"/>
    <w:qFormat/>
    <w:rsid w:val="000B7FED"/>
    <w:pPr>
      <w:ind w:left="1701" w:hanging="1701"/>
      <w:outlineLvl w:val="4"/>
    </w:pPr>
    <w:rPr>
      <w:sz w:val="22"/>
    </w:rPr>
  </w:style>
  <w:style w:type="paragraph" w:styleId="Heading6">
    <w:name w:val="heading 6"/>
    <w:basedOn w:val="H6"/>
    <w:next w:val="Normal"/>
    <w:link w:val="Heading6Char"/>
    <w:qFormat/>
    <w:rsid w:val="000B7FED"/>
    <w:pPr>
      <w:outlineLvl w:val="5"/>
    </w:pPr>
  </w:style>
  <w:style w:type="paragraph" w:styleId="Heading7">
    <w:name w:val="heading 7"/>
    <w:basedOn w:val="H6"/>
    <w:next w:val="Normal"/>
    <w:link w:val="Heading7Char"/>
    <w:qFormat/>
    <w:rsid w:val="000B7FED"/>
    <w:pPr>
      <w:outlineLvl w:val="6"/>
    </w:pPr>
  </w:style>
  <w:style w:type="paragraph" w:styleId="Heading8">
    <w:name w:val="heading 8"/>
    <w:basedOn w:val="Heading1"/>
    <w:next w:val="Normal"/>
    <w:link w:val="Heading8Char"/>
    <w:qFormat/>
    <w:rsid w:val="000B7FED"/>
    <w:pPr>
      <w:ind w:left="0" w:firstLine="0"/>
      <w:outlineLvl w:val="7"/>
    </w:pPr>
  </w:style>
  <w:style w:type="paragraph" w:styleId="Heading9">
    <w:name w:val="heading 9"/>
    <w:basedOn w:val="Heading8"/>
    <w:next w:val="Normal"/>
    <w:qFormat/>
    <w:rsid w:val="000B7F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2773"/>
    <w:rPr>
      <w:rFonts w:ascii="Arial" w:hAnsi="Arial"/>
      <w:sz w:val="36"/>
      <w:lang w:val="en-GB" w:eastAsia="en-US"/>
    </w:rPr>
  </w:style>
  <w:style w:type="character" w:customStyle="1" w:styleId="Heading2Char">
    <w:name w:val="Heading 2 Char"/>
    <w:link w:val="Heading2"/>
    <w:rsid w:val="00672773"/>
    <w:rPr>
      <w:rFonts w:ascii="Arial" w:hAnsi="Arial"/>
      <w:sz w:val="32"/>
      <w:lang w:val="en-GB" w:eastAsia="en-US"/>
    </w:rPr>
  </w:style>
  <w:style w:type="character" w:customStyle="1" w:styleId="Heading3Char">
    <w:name w:val="Heading 3 Char"/>
    <w:link w:val="Heading3"/>
    <w:rsid w:val="00672773"/>
    <w:rPr>
      <w:rFonts w:ascii="Arial" w:hAnsi="Arial"/>
      <w:sz w:val="28"/>
      <w:lang w:val="en-GB" w:eastAsia="en-US"/>
    </w:rPr>
  </w:style>
  <w:style w:type="character" w:customStyle="1" w:styleId="Heading4Char">
    <w:name w:val="Heading 4 Char"/>
    <w:link w:val="Heading4"/>
    <w:rsid w:val="00672773"/>
    <w:rPr>
      <w:rFonts w:ascii="Arial" w:hAnsi="Arial"/>
      <w:sz w:val="24"/>
      <w:lang w:val="en-GB" w:eastAsia="en-US"/>
    </w:rPr>
  </w:style>
  <w:style w:type="character" w:customStyle="1" w:styleId="Heading5Char">
    <w:name w:val="Heading 5 Char"/>
    <w:link w:val="Heading5"/>
    <w:rsid w:val="00672773"/>
    <w:rPr>
      <w:rFonts w:ascii="Arial" w:hAnsi="Arial"/>
      <w:sz w:val="22"/>
      <w:lang w:val="en-GB" w:eastAsia="en-US"/>
    </w:rPr>
  </w:style>
  <w:style w:type="paragraph" w:customStyle="1" w:styleId="H6">
    <w:name w:val="H6"/>
    <w:basedOn w:val="Heading5"/>
    <w:next w:val="Normal"/>
    <w:rsid w:val="000B7FED"/>
    <w:pPr>
      <w:ind w:left="1985" w:hanging="1985"/>
      <w:outlineLvl w:val="9"/>
    </w:pPr>
    <w:rPr>
      <w:sz w:val="20"/>
    </w:rPr>
  </w:style>
  <w:style w:type="character" w:customStyle="1" w:styleId="Heading6Char">
    <w:name w:val="Heading 6 Char"/>
    <w:link w:val="Heading6"/>
    <w:rsid w:val="00672773"/>
    <w:rPr>
      <w:rFonts w:ascii="Arial" w:hAnsi="Arial"/>
      <w:lang w:val="en-GB" w:eastAsia="en-US"/>
    </w:rPr>
  </w:style>
  <w:style w:type="character" w:customStyle="1" w:styleId="Heading7Char">
    <w:name w:val="Heading 7 Char"/>
    <w:link w:val="Heading7"/>
    <w:rsid w:val="00672773"/>
    <w:rPr>
      <w:rFonts w:ascii="Arial" w:hAnsi="Arial"/>
      <w:lang w:val="en-GB" w:eastAsia="en-US"/>
    </w:rPr>
  </w:style>
  <w:style w:type="character" w:customStyle="1" w:styleId="Heading8Char">
    <w:name w:val="Heading 8 Char"/>
    <w:link w:val="Heading8"/>
    <w:rsid w:val="00672773"/>
    <w:rPr>
      <w:rFonts w:ascii="Arial" w:hAnsi="Arial"/>
      <w:sz w:val="36"/>
      <w:lang w:val="en-GB" w:eastAsia="en-US"/>
    </w:rPr>
  </w:style>
  <w:style w:type="paragraph" w:styleId="TOC8">
    <w:name w:val="toc 8"/>
    <w:basedOn w:val="TOC1"/>
    <w:uiPriority w:val="39"/>
    <w:rsid w:val="000B7FED"/>
    <w:pPr>
      <w:spacing w:before="180"/>
      <w:ind w:left="2693" w:hanging="2693"/>
    </w:pPr>
    <w:rPr>
      <w:b/>
    </w:rPr>
  </w:style>
  <w:style w:type="paragraph" w:styleId="TOC1">
    <w:name w:val="toc 1"/>
    <w:uiPriority w:val="39"/>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uiPriority w:val="39"/>
    <w:rsid w:val="000B7FED"/>
    <w:pPr>
      <w:ind w:left="1701" w:hanging="1701"/>
    </w:pPr>
  </w:style>
  <w:style w:type="paragraph" w:styleId="TOC4">
    <w:name w:val="toc 4"/>
    <w:basedOn w:val="TOC3"/>
    <w:uiPriority w:val="39"/>
    <w:rsid w:val="000B7FED"/>
    <w:pPr>
      <w:ind w:left="1418" w:hanging="1418"/>
    </w:pPr>
  </w:style>
  <w:style w:type="paragraph" w:styleId="TOC3">
    <w:name w:val="toc 3"/>
    <w:basedOn w:val="TOC2"/>
    <w:uiPriority w:val="39"/>
    <w:rsid w:val="000B7FED"/>
    <w:pPr>
      <w:ind w:left="1134" w:hanging="1134"/>
    </w:pPr>
  </w:style>
  <w:style w:type="paragraph" w:styleId="TOC2">
    <w:name w:val="toc 2"/>
    <w:basedOn w:val="TOC1"/>
    <w:uiPriority w:val="39"/>
    <w:rsid w:val="000B7FED"/>
    <w:pPr>
      <w:keepNext w:val="0"/>
      <w:spacing w:before="0"/>
      <w:ind w:left="851" w:hanging="851"/>
    </w:pPr>
    <w:rPr>
      <w:sz w:val="20"/>
    </w:rPr>
  </w:style>
  <w:style w:type="paragraph" w:styleId="Index2">
    <w:name w:val="index 2"/>
    <w:basedOn w:val="Index1"/>
    <w:rsid w:val="000B7FED"/>
    <w:pPr>
      <w:ind w:left="284"/>
    </w:pPr>
  </w:style>
  <w:style w:type="paragraph" w:styleId="Index1">
    <w:name w:val="index 1"/>
    <w:basedOn w:val="Normal"/>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0B7FED"/>
    <w:pPr>
      <w:outlineLvl w:val="9"/>
    </w:pPr>
  </w:style>
  <w:style w:type="paragraph" w:styleId="ListNumber2">
    <w:name w:val="List Number 2"/>
    <w:basedOn w:val="ListNumber"/>
    <w:rsid w:val="000B7FED"/>
    <w:pPr>
      <w:ind w:left="851"/>
    </w:pPr>
  </w:style>
  <w:style w:type="paragraph" w:styleId="ListNumber">
    <w:name w:val="List Number"/>
    <w:basedOn w:val="List"/>
    <w:rsid w:val="000B7FED"/>
  </w:style>
  <w:style w:type="paragraph" w:styleId="List">
    <w:name w:val="List"/>
    <w:basedOn w:val="Normal"/>
    <w:rsid w:val="000B7FED"/>
    <w:pPr>
      <w:ind w:left="568" w:hanging="284"/>
    </w:pPr>
  </w:style>
  <w:style w:type="paragraph" w:styleId="Header">
    <w:name w:val="header"/>
    <w:rsid w:val="000B7FED"/>
    <w:pPr>
      <w:widowControl w:val="0"/>
    </w:pPr>
    <w:rPr>
      <w:rFonts w:ascii="Arial" w:hAnsi="Arial"/>
      <w:b/>
      <w:noProof/>
      <w:sz w:val="18"/>
      <w:lang w:val="en-GB" w:eastAsia="en-US"/>
    </w:rPr>
  </w:style>
  <w:style w:type="character" w:styleId="FootnoteReference">
    <w:name w:val="footnote reference"/>
    <w:rsid w:val="000B7FED"/>
    <w:rPr>
      <w:b/>
      <w:position w:val="6"/>
      <w:sz w:val="16"/>
    </w:rPr>
  </w:style>
  <w:style w:type="paragraph" w:styleId="FootnoteText">
    <w:name w:val="footnote text"/>
    <w:basedOn w:val="Normal"/>
    <w:link w:val="FootnoteTextChar"/>
    <w:rsid w:val="000B7FED"/>
    <w:pPr>
      <w:keepLines/>
      <w:spacing w:after="0"/>
      <w:ind w:left="454" w:hanging="454"/>
    </w:pPr>
    <w:rPr>
      <w:sz w:val="16"/>
    </w:rPr>
  </w:style>
  <w:style w:type="character" w:customStyle="1" w:styleId="FootnoteTextChar">
    <w:name w:val="Footnote Text Char"/>
    <w:basedOn w:val="DefaultParagraphFont"/>
    <w:link w:val="FootnoteText"/>
    <w:rsid w:val="00672773"/>
    <w:rPr>
      <w:rFonts w:ascii="Times New Roman" w:hAnsi="Times New Roman"/>
      <w:sz w:val="16"/>
      <w:lang w:val="en-GB" w:eastAsia="en-US"/>
    </w:rPr>
  </w:style>
  <w:style w:type="paragraph" w:customStyle="1" w:styleId="TAH">
    <w:name w:val="TAH"/>
    <w:basedOn w:val="TAC"/>
    <w:link w:val="TAHChar"/>
    <w:qFormat/>
    <w:rsid w:val="000B7FED"/>
    <w:rPr>
      <w:b/>
    </w:rPr>
  </w:style>
  <w:style w:type="paragraph" w:customStyle="1" w:styleId="TAC">
    <w:name w:val="TAC"/>
    <w:basedOn w:val="TAL"/>
    <w:link w:val="TACChar"/>
    <w:qFormat/>
    <w:rsid w:val="000B7FED"/>
    <w:pPr>
      <w:jc w:val="center"/>
    </w:pPr>
  </w:style>
  <w:style w:type="paragraph" w:customStyle="1" w:styleId="TAL">
    <w:name w:val="TAL"/>
    <w:basedOn w:val="Normal"/>
    <w:link w:val="TALChar"/>
    <w:qFormat/>
    <w:rsid w:val="000B7FED"/>
    <w:pPr>
      <w:keepNext/>
      <w:keepLines/>
      <w:spacing w:after="0"/>
    </w:pPr>
    <w:rPr>
      <w:rFonts w:ascii="Arial" w:hAnsi="Arial"/>
      <w:sz w:val="18"/>
    </w:rPr>
  </w:style>
  <w:style w:type="character" w:customStyle="1" w:styleId="TALChar">
    <w:name w:val="TAL Char"/>
    <w:link w:val="TAL"/>
    <w:qFormat/>
    <w:locked/>
    <w:rsid w:val="00672773"/>
    <w:rPr>
      <w:rFonts w:ascii="Arial" w:hAnsi="Arial"/>
      <w:sz w:val="18"/>
      <w:lang w:val="en-GB" w:eastAsia="en-US"/>
    </w:rPr>
  </w:style>
  <w:style w:type="character" w:customStyle="1" w:styleId="TACChar">
    <w:name w:val="TAC Char"/>
    <w:link w:val="TAC"/>
    <w:qFormat/>
    <w:rsid w:val="00672773"/>
    <w:rPr>
      <w:rFonts w:ascii="Arial" w:hAnsi="Arial"/>
      <w:sz w:val="18"/>
      <w:lang w:val="en-GB" w:eastAsia="en-US"/>
    </w:rPr>
  </w:style>
  <w:style w:type="character" w:customStyle="1" w:styleId="TAHChar">
    <w:name w:val="TAH Char"/>
    <w:link w:val="TAH"/>
    <w:qFormat/>
    <w:locked/>
    <w:rsid w:val="00672773"/>
    <w:rPr>
      <w:rFonts w:ascii="Arial" w:hAnsi="Arial"/>
      <w:b/>
      <w:sz w:val="18"/>
      <w:lang w:val="en-GB" w:eastAsia="en-US"/>
    </w:rPr>
  </w:style>
  <w:style w:type="paragraph" w:customStyle="1" w:styleId="TF">
    <w:name w:val="TF"/>
    <w:aliases w:val="left"/>
    <w:basedOn w:val="TH"/>
    <w:link w:val="TFChar"/>
    <w:qFormat/>
    <w:rsid w:val="000B7FED"/>
    <w:pPr>
      <w:keepNext w:val="0"/>
      <w:spacing w:before="0" w:after="240"/>
    </w:pPr>
  </w:style>
  <w:style w:type="paragraph" w:customStyle="1" w:styleId="TH">
    <w:name w:val="TH"/>
    <w:basedOn w:val="Normal"/>
    <w:link w:val="THChar"/>
    <w:qFormat/>
    <w:rsid w:val="000B7FED"/>
    <w:pPr>
      <w:keepNext/>
      <w:keepLines/>
      <w:spacing w:before="60"/>
      <w:jc w:val="center"/>
    </w:pPr>
    <w:rPr>
      <w:rFonts w:ascii="Arial" w:hAnsi="Arial"/>
      <w:b/>
    </w:rPr>
  </w:style>
  <w:style w:type="character" w:customStyle="1" w:styleId="THChar">
    <w:name w:val="TH Char"/>
    <w:link w:val="TH"/>
    <w:qFormat/>
    <w:locked/>
    <w:rsid w:val="00672773"/>
    <w:rPr>
      <w:rFonts w:ascii="Arial" w:hAnsi="Arial"/>
      <w:b/>
      <w:lang w:val="en-GB" w:eastAsia="en-US"/>
    </w:rPr>
  </w:style>
  <w:style w:type="character" w:customStyle="1" w:styleId="TFChar">
    <w:name w:val="TF Char"/>
    <w:link w:val="TF"/>
    <w:qFormat/>
    <w:rsid w:val="00672773"/>
    <w:rPr>
      <w:rFonts w:ascii="Arial" w:hAnsi="Arial"/>
      <w:b/>
      <w:lang w:val="en-GB" w:eastAsia="en-US"/>
    </w:rPr>
  </w:style>
  <w:style w:type="paragraph" w:customStyle="1" w:styleId="NO">
    <w:name w:val="NO"/>
    <w:basedOn w:val="Normal"/>
    <w:link w:val="NOZchn"/>
    <w:qFormat/>
    <w:rsid w:val="000B7FED"/>
    <w:pPr>
      <w:keepLines/>
      <w:ind w:left="1135" w:hanging="851"/>
    </w:pPr>
  </w:style>
  <w:style w:type="character" w:customStyle="1" w:styleId="NOZchn">
    <w:name w:val="NO Zchn"/>
    <w:link w:val="NO"/>
    <w:qFormat/>
    <w:rsid w:val="00672773"/>
    <w:rPr>
      <w:rFonts w:ascii="Times New Roman" w:hAnsi="Times New Roman"/>
      <w:lang w:val="en-GB" w:eastAsia="en-US"/>
    </w:rPr>
  </w:style>
  <w:style w:type="paragraph" w:styleId="TOC9">
    <w:name w:val="toc 9"/>
    <w:basedOn w:val="TOC8"/>
    <w:uiPriority w:val="39"/>
    <w:rsid w:val="000B7FED"/>
    <w:pPr>
      <w:ind w:left="1418" w:hanging="1418"/>
    </w:pPr>
  </w:style>
  <w:style w:type="paragraph" w:customStyle="1" w:styleId="EX">
    <w:name w:val="EX"/>
    <w:basedOn w:val="Normal"/>
    <w:link w:val="EXCar"/>
    <w:qFormat/>
    <w:rsid w:val="000B7FED"/>
    <w:pPr>
      <w:keepLines/>
      <w:ind w:left="1702" w:hanging="1418"/>
    </w:pPr>
  </w:style>
  <w:style w:type="character" w:customStyle="1" w:styleId="EXCar">
    <w:name w:val="EX Car"/>
    <w:link w:val="EX"/>
    <w:qFormat/>
    <w:rsid w:val="00672773"/>
    <w:rPr>
      <w:rFonts w:ascii="Times New Roman" w:hAnsi="Times New Roman"/>
      <w:lang w:val="en-GB" w:eastAsia="en-US"/>
    </w:rPr>
  </w:style>
  <w:style w:type="paragraph" w:customStyle="1" w:styleId="FP">
    <w:name w:val="FP"/>
    <w:basedOn w:val="Normal"/>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TOC6">
    <w:name w:val="toc 6"/>
    <w:basedOn w:val="TOC5"/>
    <w:next w:val="Normal"/>
    <w:uiPriority w:val="39"/>
    <w:rsid w:val="000B7FED"/>
    <w:pPr>
      <w:ind w:left="1985" w:hanging="1985"/>
    </w:pPr>
  </w:style>
  <w:style w:type="paragraph" w:styleId="TOC7">
    <w:name w:val="toc 7"/>
    <w:basedOn w:val="TOC6"/>
    <w:next w:val="Normal"/>
    <w:uiPriority w:val="39"/>
    <w:rsid w:val="000B7FED"/>
    <w:pPr>
      <w:ind w:left="2268" w:hanging="2268"/>
    </w:pPr>
  </w:style>
  <w:style w:type="paragraph" w:styleId="ListBullet2">
    <w:name w:val="List Bullet 2"/>
    <w:basedOn w:val="ListBullet"/>
    <w:rsid w:val="000B7FED"/>
    <w:pPr>
      <w:ind w:left="851"/>
    </w:pPr>
  </w:style>
  <w:style w:type="paragraph" w:styleId="ListBullet">
    <w:name w:val="List Bullet"/>
    <w:basedOn w:val="List"/>
    <w:rsid w:val="000B7FED"/>
  </w:style>
  <w:style w:type="paragraph" w:styleId="ListBullet3">
    <w:name w:val="List Bullet 3"/>
    <w:basedOn w:val="ListBullet2"/>
    <w:rsid w:val="000B7FED"/>
    <w:pPr>
      <w:ind w:left="1135"/>
    </w:pPr>
  </w:style>
  <w:style w:type="paragraph" w:customStyle="1" w:styleId="EQ">
    <w:name w:val="EQ"/>
    <w:basedOn w:val="Normal"/>
    <w:next w:val="Normal"/>
    <w:rsid w:val="000B7FED"/>
    <w:pPr>
      <w:keepLines/>
      <w:tabs>
        <w:tab w:val="center" w:pos="4536"/>
        <w:tab w:val="right" w:pos="9072"/>
      </w:tabs>
    </w:pPr>
    <w:rPr>
      <w:noProof/>
    </w:rPr>
  </w:style>
  <w:style w:type="paragraph" w:customStyle="1" w:styleId="NF">
    <w:name w:val="NF"/>
    <w:basedOn w:val="NO"/>
    <w:rsid w:val="000B7FED"/>
    <w:pPr>
      <w:keepNext/>
      <w:spacing w:after="0"/>
    </w:pPr>
    <w:rPr>
      <w:rFonts w:ascii="Arial" w:hAnsi="Arial"/>
      <w:sz w:val="18"/>
    </w:rPr>
  </w:style>
  <w:style w:type="paragraph" w:customStyle="1" w:styleId="PL">
    <w:name w:val="PL"/>
    <w:link w:val="PLChar"/>
    <w:qFormat/>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character" w:customStyle="1" w:styleId="PLChar">
    <w:name w:val="PL Char"/>
    <w:link w:val="PL"/>
    <w:qFormat/>
    <w:locked/>
    <w:rsid w:val="00672773"/>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TAN">
    <w:name w:val="TAN"/>
    <w:basedOn w:val="TAL"/>
    <w:link w:val="TANChar"/>
    <w:qFormat/>
    <w:rsid w:val="000B7FED"/>
    <w:pPr>
      <w:ind w:left="851" w:hanging="851"/>
    </w:pPr>
  </w:style>
  <w:style w:type="character" w:customStyle="1" w:styleId="TANChar">
    <w:name w:val="TAN Char"/>
    <w:link w:val="TAN"/>
    <w:qFormat/>
    <w:locked/>
    <w:rsid w:val="00672773"/>
    <w:rPr>
      <w:rFonts w:ascii="Arial" w:hAnsi="Arial"/>
      <w:sz w:val="18"/>
      <w:lang w:val="en-GB" w:eastAsia="en-US"/>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2">
    <w:name w:val="List 2"/>
    <w:basedOn w:val="List"/>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0B7FED"/>
    <w:pPr>
      <w:ind w:left="1135"/>
    </w:pPr>
  </w:style>
  <w:style w:type="paragraph" w:styleId="List4">
    <w:name w:val="List 4"/>
    <w:basedOn w:val="List3"/>
    <w:rsid w:val="000B7FED"/>
    <w:pPr>
      <w:ind w:left="1418"/>
    </w:pPr>
  </w:style>
  <w:style w:type="paragraph" w:styleId="List5">
    <w:name w:val="List 5"/>
    <w:basedOn w:val="List4"/>
    <w:rsid w:val="000B7FED"/>
    <w:pPr>
      <w:ind w:left="1702"/>
    </w:pPr>
  </w:style>
  <w:style w:type="paragraph" w:customStyle="1" w:styleId="EditorsNote">
    <w:name w:val="Editor's Note"/>
    <w:aliases w:val="EN,Editor's Noteormal"/>
    <w:basedOn w:val="NO"/>
    <w:link w:val="EditorsNoteChar"/>
    <w:qFormat/>
    <w:rsid w:val="000B7FED"/>
    <w:rPr>
      <w:color w:val="FF0000"/>
    </w:rPr>
  </w:style>
  <w:style w:type="character" w:customStyle="1" w:styleId="EditorsNoteChar">
    <w:name w:val="Editor's Note Char"/>
    <w:aliases w:val="EN Char,Editor's Note Char1"/>
    <w:link w:val="EditorsNote"/>
    <w:qFormat/>
    <w:rsid w:val="00672773"/>
    <w:rPr>
      <w:rFonts w:ascii="Times New Roman" w:hAnsi="Times New Roman"/>
      <w:color w:val="FF0000"/>
      <w:lang w:val="en-GB" w:eastAsia="en-US"/>
    </w:rPr>
  </w:style>
  <w:style w:type="paragraph" w:styleId="ListBullet4">
    <w:name w:val="List Bullet 4"/>
    <w:basedOn w:val="ListBullet3"/>
    <w:rsid w:val="000B7FED"/>
    <w:pPr>
      <w:ind w:left="1418"/>
    </w:pPr>
  </w:style>
  <w:style w:type="paragraph" w:styleId="ListBullet5">
    <w:name w:val="List Bullet 5"/>
    <w:basedOn w:val="ListBullet4"/>
    <w:rsid w:val="000B7FED"/>
    <w:pPr>
      <w:ind w:left="1702"/>
    </w:pPr>
  </w:style>
  <w:style w:type="paragraph" w:customStyle="1" w:styleId="B1">
    <w:name w:val="B1"/>
    <w:basedOn w:val="List"/>
    <w:link w:val="B1Char"/>
    <w:qFormat/>
    <w:rsid w:val="000B7FED"/>
  </w:style>
  <w:style w:type="character" w:customStyle="1" w:styleId="B1Char">
    <w:name w:val="B1 Char"/>
    <w:link w:val="B1"/>
    <w:qFormat/>
    <w:locked/>
    <w:rsid w:val="00672773"/>
    <w:rPr>
      <w:rFonts w:ascii="Times New Roman" w:hAnsi="Times New Roman"/>
      <w:lang w:val="en-GB" w:eastAsia="en-US"/>
    </w:rPr>
  </w:style>
  <w:style w:type="paragraph" w:customStyle="1" w:styleId="B2">
    <w:name w:val="B2"/>
    <w:basedOn w:val="List2"/>
    <w:link w:val="B2Char"/>
    <w:qFormat/>
    <w:rsid w:val="000B7FED"/>
  </w:style>
  <w:style w:type="character" w:customStyle="1" w:styleId="B2Char">
    <w:name w:val="B2 Char"/>
    <w:link w:val="B2"/>
    <w:qFormat/>
    <w:rsid w:val="00672773"/>
    <w:rPr>
      <w:rFonts w:ascii="Times New Roman" w:hAnsi="Times New Roman"/>
      <w:lang w:val="en-GB" w:eastAsia="en-US"/>
    </w:rPr>
  </w:style>
  <w:style w:type="paragraph" w:customStyle="1" w:styleId="B3">
    <w:name w:val="B3"/>
    <w:basedOn w:val="List3"/>
    <w:link w:val="B3Car"/>
    <w:qFormat/>
    <w:rsid w:val="000B7FED"/>
  </w:style>
  <w:style w:type="character" w:customStyle="1" w:styleId="B3Car">
    <w:name w:val="B3 Car"/>
    <w:link w:val="B3"/>
    <w:rsid w:val="00672773"/>
    <w:rPr>
      <w:rFonts w:ascii="Times New Roman" w:hAnsi="Times New Roman"/>
      <w:lang w:val="en-GB" w:eastAsia="en-US"/>
    </w:rPr>
  </w:style>
  <w:style w:type="paragraph" w:customStyle="1" w:styleId="B4">
    <w:name w:val="B4"/>
    <w:basedOn w:val="List4"/>
    <w:rsid w:val="000B7FED"/>
  </w:style>
  <w:style w:type="paragraph" w:customStyle="1" w:styleId="B5">
    <w:name w:val="B5"/>
    <w:basedOn w:val="List5"/>
    <w:rsid w:val="000B7FED"/>
  </w:style>
  <w:style w:type="paragraph" w:styleId="Footer">
    <w:name w:val="footer"/>
    <w:basedOn w:val="Header"/>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uiPriority w:val="99"/>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uiPriority w:val="99"/>
    <w:rsid w:val="000B7FED"/>
    <w:rPr>
      <w:color w:val="0000FF"/>
      <w:u w:val="single"/>
    </w:rPr>
  </w:style>
  <w:style w:type="character" w:styleId="CommentReference">
    <w:name w:val="annotation reference"/>
    <w:rsid w:val="000B7FED"/>
    <w:rPr>
      <w:sz w:val="16"/>
    </w:rPr>
  </w:style>
  <w:style w:type="paragraph" w:styleId="CommentText">
    <w:name w:val="annotation text"/>
    <w:basedOn w:val="Normal"/>
    <w:link w:val="CommentTextChar"/>
    <w:rsid w:val="000B7FED"/>
  </w:style>
  <w:style w:type="character" w:customStyle="1" w:styleId="CommentTextChar">
    <w:name w:val="Comment Text Char"/>
    <w:basedOn w:val="DefaultParagraphFont"/>
    <w:link w:val="CommentText"/>
    <w:rsid w:val="00672773"/>
    <w:rPr>
      <w:rFonts w:ascii="Times New Roman" w:hAnsi="Times New Roman"/>
      <w:lang w:val="en-GB" w:eastAsia="en-US"/>
    </w:rPr>
  </w:style>
  <w:style w:type="character" w:styleId="FollowedHyperlink">
    <w:name w:val="FollowedHyperlink"/>
    <w:rsid w:val="000B7FED"/>
    <w:rPr>
      <w:color w:val="800080"/>
      <w:u w:val="single"/>
    </w:rPr>
  </w:style>
  <w:style w:type="paragraph" w:styleId="BalloonText">
    <w:name w:val="Balloon Text"/>
    <w:basedOn w:val="Normal"/>
    <w:link w:val="BalloonTextChar"/>
    <w:rsid w:val="000B7FED"/>
    <w:rPr>
      <w:rFonts w:ascii="Tahoma" w:hAnsi="Tahoma" w:cs="Tahoma"/>
      <w:sz w:val="16"/>
      <w:szCs w:val="16"/>
    </w:rPr>
  </w:style>
  <w:style w:type="character" w:customStyle="1" w:styleId="BalloonTextChar">
    <w:name w:val="Balloon Text Char"/>
    <w:link w:val="BalloonText"/>
    <w:rsid w:val="00672773"/>
    <w:rPr>
      <w:rFonts w:ascii="Tahoma" w:hAnsi="Tahoma" w:cs="Tahoma"/>
      <w:sz w:val="16"/>
      <w:szCs w:val="16"/>
      <w:lang w:val="en-GB" w:eastAsia="en-US"/>
    </w:rPr>
  </w:style>
  <w:style w:type="paragraph" w:styleId="CommentSubject">
    <w:name w:val="annotation subject"/>
    <w:basedOn w:val="CommentText"/>
    <w:next w:val="CommentText"/>
    <w:link w:val="CommentSubjectChar"/>
    <w:rsid w:val="000B7FED"/>
    <w:rPr>
      <w:b/>
      <w:bCs/>
    </w:rPr>
  </w:style>
  <w:style w:type="character" w:customStyle="1" w:styleId="CommentSubjectChar">
    <w:name w:val="Comment Subject Char"/>
    <w:basedOn w:val="CommentTextChar"/>
    <w:link w:val="CommentSubject"/>
    <w:rsid w:val="00672773"/>
    <w:rPr>
      <w:rFonts w:ascii="Times New Roman" w:hAnsi="Times New Roman"/>
      <w:b/>
      <w:bCs/>
      <w:lang w:val="en-GB" w:eastAsia="en-US"/>
    </w:rPr>
  </w:style>
  <w:style w:type="paragraph" w:styleId="DocumentMap">
    <w:name w:val="Document Map"/>
    <w:basedOn w:val="Normal"/>
    <w:link w:val="DocumentMapChar"/>
    <w:rsid w:val="005E2C44"/>
    <w:pPr>
      <w:shd w:val="clear" w:color="auto" w:fill="000080"/>
    </w:pPr>
    <w:rPr>
      <w:rFonts w:ascii="Tahoma" w:hAnsi="Tahoma" w:cs="Tahoma"/>
    </w:rPr>
  </w:style>
  <w:style w:type="character" w:customStyle="1" w:styleId="DocumentMapChar">
    <w:name w:val="Document Map Char"/>
    <w:basedOn w:val="DefaultParagraphFont"/>
    <w:link w:val="DocumentMap"/>
    <w:rsid w:val="00672773"/>
    <w:rPr>
      <w:rFonts w:ascii="Tahoma" w:hAnsi="Tahoma" w:cs="Tahoma"/>
      <w:shd w:val="clear" w:color="auto" w:fill="000080"/>
      <w:lang w:val="en-GB" w:eastAsia="en-US"/>
    </w:rPr>
  </w:style>
  <w:style w:type="paragraph" w:customStyle="1" w:styleId="TAJ">
    <w:name w:val="TAJ"/>
    <w:basedOn w:val="TH"/>
    <w:rsid w:val="00672773"/>
    <w:pPr>
      <w:overflowPunct w:val="0"/>
      <w:autoSpaceDE w:val="0"/>
      <w:autoSpaceDN w:val="0"/>
      <w:adjustRightInd w:val="0"/>
      <w:textAlignment w:val="baseline"/>
    </w:pPr>
    <w:rPr>
      <w:lang w:eastAsia="en-GB"/>
    </w:rPr>
  </w:style>
  <w:style w:type="paragraph" w:customStyle="1" w:styleId="Guidance">
    <w:name w:val="Guidance"/>
    <w:basedOn w:val="Normal"/>
    <w:rsid w:val="00672773"/>
    <w:pPr>
      <w:overflowPunct w:val="0"/>
      <w:autoSpaceDE w:val="0"/>
      <w:autoSpaceDN w:val="0"/>
      <w:adjustRightInd w:val="0"/>
      <w:textAlignment w:val="baseline"/>
    </w:pPr>
    <w:rPr>
      <w:i/>
      <w:color w:val="0000FF"/>
    </w:rPr>
  </w:style>
  <w:style w:type="table" w:styleId="TableGrid">
    <w:name w:val="Table Grid"/>
    <w:basedOn w:val="TableNormal"/>
    <w:uiPriority w:val="39"/>
    <w:rsid w:val="00672773"/>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Note">
    <w:name w:val="TempNote"/>
    <w:basedOn w:val="Normal"/>
    <w:qFormat/>
    <w:rsid w:val="00672773"/>
    <w:pPr>
      <w:overflowPunct w:val="0"/>
      <w:autoSpaceDE w:val="0"/>
      <w:autoSpaceDN w:val="0"/>
      <w:adjustRightInd w:val="0"/>
      <w:textAlignment w:val="baseline"/>
    </w:pPr>
    <w:rPr>
      <w:rFonts w:ascii="Arial" w:hAnsi="Arial"/>
      <w:i/>
      <w:color w:val="0070C0"/>
    </w:rPr>
  </w:style>
  <w:style w:type="paragraph" w:customStyle="1" w:styleId="TemplateH4">
    <w:name w:val="TemplateH4"/>
    <w:basedOn w:val="Normal"/>
    <w:qFormat/>
    <w:rsid w:val="00672773"/>
    <w:pPr>
      <w:overflowPunct w:val="0"/>
      <w:autoSpaceDE w:val="0"/>
      <w:autoSpaceDN w:val="0"/>
      <w:adjustRightInd w:val="0"/>
      <w:textAlignment w:val="baseline"/>
    </w:pPr>
    <w:rPr>
      <w:rFonts w:ascii="Arial" w:hAnsi="Arial" w:cs="Arial"/>
    </w:rPr>
  </w:style>
  <w:style w:type="paragraph" w:styleId="ListParagraph">
    <w:name w:val="List Paragraph"/>
    <w:basedOn w:val="Normal"/>
    <w:uiPriority w:val="34"/>
    <w:qFormat/>
    <w:rsid w:val="00672773"/>
    <w:pPr>
      <w:overflowPunct w:val="0"/>
      <w:autoSpaceDE w:val="0"/>
      <w:autoSpaceDN w:val="0"/>
      <w:adjustRightInd w:val="0"/>
      <w:ind w:left="720"/>
      <w:contextualSpacing/>
      <w:textAlignment w:val="baseline"/>
    </w:pPr>
  </w:style>
  <w:style w:type="paragraph" w:customStyle="1" w:styleId="AltNormal">
    <w:name w:val="AltNormal"/>
    <w:basedOn w:val="Normal"/>
    <w:link w:val="AltNormalChar"/>
    <w:rsid w:val="00672773"/>
    <w:pPr>
      <w:overflowPunct w:val="0"/>
      <w:autoSpaceDE w:val="0"/>
      <w:autoSpaceDN w:val="0"/>
      <w:adjustRightInd w:val="0"/>
      <w:spacing w:before="120"/>
      <w:textAlignment w:val="baseline"/>
    </w:pPr>
    <w:rPr>
      <w:rFonts w:ascii="Arial" w:hAnsi="Arial"/>
    </w:rPr>
  </w:style>
  <w:style w:type="character" w:customStyle="1" w:styleId="AltNormalChar">
    <w:name w:val="AltNormal Char"/>
    <w:link w:val="AltNormal"/>
    <w:rsid w:val="00672773"/>
    <w:rPr>
      <w:rFonts w:ascii="Arial" w:eastAsia="SimSun" w:hAnsi="Arial"/>
      <w:lang w:val="en-GB" w:eastAsia="en-US"/>
    </w:rPr>
  </w:style>
  <w:style w:type="paragraph" w:customStyle="1" w:styleId="TemplateH3">
    <w:name w:val="TemplateH3"/>
    <w:basedOn w:val="Normal"/>
    <w:qFormat/>
    <w:rsid w:val="0067277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672773"/>
    <w:pPr>
      <w:overflowPunct w:val="0"/>
      <w:autoSpaceDE w:val="0"/>
      <w:autoSpaceDN w:val="0"/>
      <w:adjustRightInd w:val="0"/>
      <w:textAlignment w:val="baseline"/>
    </w:pPr>
    <w:rPr>
      <w:rFonts w:ascii="Arial" w:hAnsi="Arial" w:cs="Arial"/>
      <w:sz w:val="32"/>
      <w:szCs w:val="32"/>
    </w:rPr>
  </w:style>
  <w:style w:type="character" w:customStyle="1" w:styleId="TAHCar">
    <w:name w:val="TAH Car"/>
    <w:rsid w:val="00672773"/>
    <w:rPr>
      <w:rFonts w:ascii="Arial" w:hAnsi="Arial"/>
      <w:b/>
      <w:sz w:val="18"/>
      <w:lang w:val="en-GB" w:eastAsia="en-US"/>
    </w:rPr>
  </w:style>
  <w:style w:type="paragraph" w:styleId="TOCHeading">
    <w:name w:val="TOC Heading"/>
    <w:basedOn w:val="Heading1"/>
    <w:next w:val="Normal"/>
    <w:uiPriority w:val="39"/>
    <w:unhideWhenUsed/>
    <w:qFormat/>
    <w:rsid w:val="00672773"/>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eastAsia="DengXian Light" w:hAnsi="Calibri Light"/>
      <w:color w:val="2F5496"/>
      <w:sz w:val="32"/>
      <w:szCs w:val="32"/>
      <w:lang w:eastAsia="en-GB"/>
    </w:rPr>
  </w:style>
  <w:style w:type="character" w:customStyle="1" w:styleId="st">
    <w:name w:val="st"/>
    <w:rsid w:val="00672773"/>
  </w:style>
  <w:style w:type="character" w:customStyle="1" w:styleId="NOChar">
    <w:name w:val="NO Char"/>
    <w:qFormat/>
    <w:rsid w:val="00672773"/>
    <w:rPr>
      <w:rFonts w:ascii="Times New Roman" w:hAnsi="Times New Roman"/>
      <w:lang w:val="en-GB" w:eastAsia="en-US"/>
    </w:rPr>
  </w:style>
  <w:style w:type="paragraph" w:styleId="Title">
    <w:name w:val="Title"/>
    <w:basedOn w:val="Normal"/>
    <w:next w:val="Normal"/>
    <w:link w:val="TitleChar"/>
    <w:qFormat/>
    <w:rsid w:val="00672773"/>
    <w:pPr>
      <w:overflowPunct w:val="0"/>
      <w:autoSpaceDE w:val="0"/>
      <w:autoSpaceDN w:val="0"/>
      <w:adjustRightInd w:val="0"/>
      <w:contextualSpacing/>
      <w:textAlignment w:val="baseline"/>
    </w:pPr>
    <w:rPr>
      <w:rFonts w:ascii="Calibri Light" w:eastAsia="DengXian Light" w:hAnsi="Calibri Light"/>
      <w:spacing w:val="-10"/>
      <w:kern w:val="28"/>
      <w:sz w:val="56"/>
      <w:szCs w:val="56"/>
    </w:rPr>
  </w:style>
  <w:style w:type="character" w:customStyle="1" w:styleId="TitleChar">
    <w:name w:val="Title Char"/>
    <w:basedOn w:val="DefaultParagraphFont"/>
    <w:link w:val="Title"/>
    <w:rsid w:val="00672773"/>
    <w:rPr>
      <w:rFonts w:ascii="Calibri Light" w:eastAsia="DengXian Light" w:hAnsi="Calibri Light"/>
      <w:spacing w:val="-10"/>
      <w:kern w:val="28"/>
      <w:sz w:val="56"/>
      <w:szCs w:val="56"/>
      <w:lang w:val="en-GB" w:eastAsia="en-US"/>
    </w:rPr>
  </w:style>
  <w:style w:type="character" w:styleId="Emphasis">
    <w:name w:val="Emphasis"/>
    <w:qFormat/>
    <w:rsid w:val="00672773"/>
    <w:rPr>
      <w:rFonts w:ascii="Arial" w:eastAsia="SimSun" w:hAnsi="Arial" w:cs="Arial" w:hint="default"/>
      <w:i/>
      <w:iCs/>
      <w:color w:val="0000FF"/>
      <w:kern w:val="2"/>
      <w:lang w:val="en-US" w:eastAsia="zh-CN" w:bidi="ar-SA"/>
    </w:rPr>
  </w:style>
  <w:style w:type="character" w:customStyle="1" w:styleId="EditorsNoteCharChar">
    <w:name w:val="Editor's Note Char Char"/>
    <w:rsid w:val="00672773"/>
    <w:rPr>
      <w:rFonts w:ascii="Times New Roman" w:hAnsi="Times New Roman"/>
      <w:color w:val="FF0000"/>
      <w:lang w:val="en-GB" w:eastAsia="en-US"/>
    </w:rPr>
  </w:style>
  <w:style w:type="paragraph" w:styleId="BlockText">
    <w:name w:val="Block Text"/>
    <w:basedOn w:val="Normal"/>
    <w:rsid w:val="00672773"/>
    <w:pPr>
      <w:pBdr>
        <w:top w:val="single" w:sz="2" w:space="10" w:color="4F81BD" w:themeColor="accent1"/>
        <w:left w:val="single" w:sz="2" w:space="10" w:color="4F81BD" w:themeColor="accent1"/>
        <w:bottom w:val="single" w:sz="2" w:space="10" w:color="4F81BD" w:themeColor="accent1"/>
        <w:right w:val="single" w:sz="2" w:space="10" w:color="4F81BD" w:themeColor="accent1"/>
      </w:pBdr>
      <w:overflowPunct w:val="0"/>
      <w:autoSpaceDE w:val="0"/>
      <w:autoSpaceDN w:val="0"/>
      <w:adjustRightInd w:val="0"/>
      <w:ind w:left="1152" w:right="1152"/>
      <w:textAlignment w:val="baseline"/>
    </w:pPr>
    <w:rPr>
      <w:rFonts w:asciiTheme="minorHAnsi" w:eastAsiaTheme="minorEastAsia" w:hAnsiTheme="minorHAnsi" w:cstheme="minorBidi"/>
      <w:i/>
      <w:iCs/>
      <w:color w:val="4F81BD" w:themeColor="accent1"/>
      <w:lang w:eastAsia="en-GB"/>
    </w:rPr>
  </w:style>
  <w:style w:type="paragraph" w:styleId="BodyText">
    <w:name w:val="Body Text"/>
    <w:basedOn w:val="Normal"/>
    <w:link w:val="BodyTextChar"/>
    <w:rsid w:val="00672773"/>
    <w:pPr>
      <w:overflowPunct w:val="0"/>
      <w:autoSpaceDE w:val="0"/>
      <w:autoSpaceDN w:val="0"/>
      <w:adjustRightInd w:val="0"/>
      <w:spacing w:after="120"/>
      <w:textAlignment w:val="baseline"/>
    </w:pPr>
    <w:rPr>
      <w:lang w:eastAsia="en-GB"/>
    </w:rPr>
  </w:style>
  <w:style w:type="character" w:customStyle="1" w:styleId="BodyTextChar">
    <w:name w:val="Body Text Char"/>
    <w:basedOn w:val="DefaultParagraphFont"/>
    <w:link w:val="BodyText"/>
    <w:rsid w:val="00672773"/>
    <w:rPr>
      <w:rFonts w:ascii="Times New Roman" w:hAnsi="Times New Roman"/>
      <w:lang w:val="en-GB" w:eastAsia="en-GB"/>
    </w:rPr>
  </w:style>
  <w:style w:type="paragraph" w:styleId="BodyText2">
    <w:name w:val="Body Text 2"/>
    <w:basedOn w:val="Normal"/>
    <w:link w:val="BodyText2Char"/>
    <w:rsid w:val="00672773"/>
    <w:pPr>
      <w:overflowPunct w:val="0"/>
      <w:autoSpaceDE w:val="0"/>
      <w:autoSpaceDN w:val="0"/>
      <w:adjustRightInd w:val="0"/>
      <w:spacing w:after="120" w:line="480" w:lineRule="auto"/>
      <w:textAlignment w:val="baseline"/>
    </w:pPr>
    <w:rPr>
      <w:lang w:eastAsia="en-GB"/>
    </w:rPr>
  </w:style>
  <w:style w:type="character" w:customStyle="1" w:styleId="BodyText2Char">
    <w:name w:val="Body Text 2 Char"/>
    <w:basedOn w:val="DefaultParagraphFont"/>
    <w:link w:val="BodyText2"/>
    <w:rsid w:val="00672773"/>
    <w:rPr>
      <w:rFonts w:ascii="Times New Roman" w:hAnsi="Times New Roman"/>
      <w:lang w:val="en-GB" w:eastAsia="en-GB"/>
    </w:rPr>
  </w:style>
  <w:style w:type="paragraph" w:styleId="BodyText3">
    <w:name w:val="Body Text 3"/>
    <w:basedOn w:val="Normal"/>
    <w:link w:val="BodyText3Char"/>
    <w:rsid w:val="00672773"/>
    <w:pPr>
      <w:overflowPunct w:val="0"/>
      <w:autoSpaceDE w:val="0"/>
      <w:autoSpaceDN w:val="0"/>
      <w:adjustRightInd w:val="0"/>
      <w:spacing w:after="120"/>
      <w:textAlignment w:val="baseline"/>
    </w:pPr>
    <w:rPr>
      <w:sz w:val="16"/>
      <w:szCs w:val="16"/>
      <w:lang w:eastAsia="en-GB"/>
    </w:rPr>
  </w:style>
  <w:style w:type="character" w:customStyle="1" w:styleId="BodyText3Char">
    <w:name w:val="Body Text 3 Char"/>
    <w:basedOn w:val="DefaultParagraphFont"/>
    <w:link w:val="BodyText3"/>
    <w:rsid w:val="00672773"/>
    <w:rPr>
      <w:rFonts w:ascii="Times New Roman" w:hAnsi="Times New Roman"/>
      <w:sz w:val="16"/>
      <w:szCs w:val="16"/>
      <w:lang w:val="en-GB" w:eastAsia="en-GB"/>
    </w:rPr>
  </w:style>
  <w:style w:type="paragraph" w:styleId="BodyTextFirstIndent">
    <w:name w:val="Body Text First Indent"/>
    <w:basedOn w:val="BodyText"/>
    <w:link w:val="BodyTextFirstIndentChar"/>
    <w:rsid w:val="00672773"/>
    <w:pPr>
      <w:spacing w:after="180"/>
      <w:ind w:firstLine="360"/>
    </w:pPr>
  </w:style>
  <w:style w:type="character" w:customStyle="1" w:styleId="BodyTextFirstIndentChar">
    <w:name w:val="Body Text First Indent Char"/>
    <w:basedOn w:val="BodyTextChar"/>
    <w:link w:val="BodyTextFirstIndent"/>
    <w:rsid w:val="00672773"/>
    <w:rPr>
      <w:rFonts w:ascii="Times New Roman" w:hAnsi="Times New Roman"/>
      <w:lang w:val="en-GB" w:eastAsia="en-GB"/>
    </w:rPr>
  </w:style>
  <w:style w:type="paragraph" w:styleId="BodyTextIndent">
    <w:name w:val="Body Text Indent"/>
    <w:basedOn w:val="Normal"/>
    <w:link w:val="BodyTextIndentChar"/>
    <w:rsid w:val="00672773"/>
    <w:pPr>
      <w:overflowPunct w:val="0"/>
      <w:autoSpaceDE w:val="0"/>
      <w:autoSpaceDN w:val="0"/>
      <w:adjustRightInd w:val="0"/>
      <w:spacing w:after="120"/>
      <w:ind w:left="283"/>
      <w:textAlignment w:val="baseline"/>
    </w:pPr>
    <w:rPr>
      <w:lang w:eastAsia="en-GB"/>
    </w:rPr>
  </w:style>
  <w:style w:type="character" w:customStyle="1" w:styleId="BodyTextIndentChar">
    <w:name w:val="Body Text Indent Char"/>
    <w:basedOn w:val="DefaultParagraphFont"/>
    <w:link w:val="BodyTextIndent"/>
    <w:rsid w:val="00672773"/>
    <w:rPr>
      <w:rFonts w:ascii="Times New Roman" w:hAnsi="Times New Roman"/>
      <w:lang w:val="en-GB" w:eastAsia="en-GB"/>
    </w:rPr>
  </w:style>
  <w:style w:type="paragraph" w:styleId="BodyTextFirstIndent2">
    <w:name w:val="Body Text First Indent 2"/>
    <w:basedOn w:val="BodyTextIndent"/>
    <w:link w:val="BodyTextFirstIndent2Char"/>
    <w:rsid w:val="00672773"/>
    <w:pPr>
      <w:spacing w:after="180"/>
      <w:ind w:left="360" w:firstLine="360"/>
    </w:pPr>
  </w:style>
  <w:style w:type="character" w:customStyle="1" w:styleId="BodyTextFirstIndent2Char">
    <w:name w:val="Body Text First Indent 2 Char"/>
    <w:basedOn w:val="BodyTextIndentChar"/>
    <w:link w:val="BodyTextFirstIndent2"/>
    <w:rsid w:val="00672773"/>
    <w:rPr>
      <w:rFonts w:ascii="Times New Roman" w:hAnsi="Times New Roman"/>
      <w:lang w:val="en-GB" w:eastAsia="en-GB"/>
    </w:rPr>
  </w:style>
  <w:style w:type="paragraph" w:styleId="BodyTextIndent2">
    <w:name w:val="Body Text Indent 2"/>
    <w:basedOn w:val="Normal"/>
    <w:link w:val="BodyTextIndent2Char"/>
    <w:rsid w:val="00672773"/>
    <w:pPr>
      <w:overflowPunct w:val="0"/>
      <w:autoSpaceDE w:val="0"/>
      <w:autoSpaceDN w:val="0"/>
      <w:adjustRightInd w:val="0"/>
      <w:spacing w:after="120" w:line="480" w:lineRule="auto"/>
      <w:ind w:left="283"/>
      <w:textAlignment w:val="baseline"/>
    </w:pPr>
    <w:rPr>
      <w:lang w:eastAsia="en-GB"/>
    </w:rPr>
  </w:style>
  <w:style w:type="character" w:customStyle="1" w:styleId="BodyTextIndent2Char">
    <w:name w:val="Body Text Indent 2 Char"/>
    <w:basedOn w:val="DefaultParagraphFont"/>
    <w:link w:val="BodyTextIndent2"/>
    <w:rsid w:val="00672773"/>
    <w:rPr>
      <w:rFonts w:ascii="Times New Roman" w:hAnsi="Times New Roman"/>
      <w:lang w:val="en-GB" w:eastAsia="en-GB"/>
    </w:rPr>
  </w:style>
  <w:style w:type="paragraph" w:styleId="BodyTextIndent3">
    <w:name w:val="Body Text Indent 3"/>
    <w:basedOn w:val="Normal"/>
    <w:link w:val="BodyTextIndent3Char"/>
    <w:rsid w:val="00672773"/>
    <w:pPr>
      <w:overflowPunct w:val="0"/>
      <w:autoSpaceDE w:val="0"/>
      <w:autoSpaceDN w:val="0"/>
      <w:adjustRightInd w:val="0"/>
      <w:spacing w:after="120"/>
      <w:ind w:left="283"/>
      <w:textAlignment w:val="baseline"/>
    </w:pPr>
    <w:rPr>
      <w:sz w:val="16"/>
      <w:szCs w:val="16"/>
      <w:lang w:eastAsia="en-GB"/>
    </w:rPr>
  </w:style>
  <w:style w:type="character" w:customStyle="1" w:styleId="BodyTextIndent3Char">
    <w:name w:val="Body Text Indent 3 Char"/>
    <w:basedOn w:val="DefaultParagraphFont"/>
    <w:link w:val="BodyTextIndent3"/>
    <w:rsid w:val="00672773"/>
    <w:rPr>
      <w:rFonts w:ascii="Times New Roman" w:hAnsi="Times New Roman"/>
      <w:sz w:val="16"/>
      <w:szCs w:val="16"/>
      <w:lang w:val="en-GB" w:eastAsia="en-GB"/>
    </w:rPr>
  </w:style>
  <w:style w:type="paragraph" w:styleId="Closing">
    <w:name w:val="Closing"/>
    <w:basedOn w:val="Normal"/>
    <w:link w:val="ClosingChar"/>
    <w:rsid w:val="00672773"/>
    <w:pPr>
      <w:overflowPunct w:val="0"/>
      <w:autoSpaceDE w:val="0"/>
      <w:autoSpaceDN w:val="0"/>
      <w:adjustRightInd w:val="0"/>
      <w:spacing w:after="0"/>
      <w:ind w:left="4252"/>
      <w:textAlignment w:val="baseline"/>
    </w:pPr>
    <w:rPr>
      <w:lang w:eastAsia="en-GB"/>
    </w:rPr>
  </w:style>
  <w:style w:type="character" w:customStyle="1" w:styleId="ClosingChar">
    <w:name w:val="Closing Char"/>
    <w:basedOn w:val="DefaultParagraphFont"/>
    <w:link w:val="Closing"/>
    <w:rsid w:val="00672773"/>
    <w:rPr>
      <w:rFonts w:ascii="Times New Roman" w:hAnsi="Times New Roman"/>
      <w:lang w:val="en-GB" w:eastAsia="en-GB"/>
    </w:rPr>
  </w:style>
  <w:style w:type="paragraph" w:styleId="Date">
    <w:name w:val="Date"/>
    <w:basedOn w:val="Normal"/>
    <w:next w:val="Normal"/>
    <w:link w:val="DateChar"/>
    <w:rsid w:val="00672773"/>
    <w:pPr>
      <w:overflowPunct w:val="0"/>
      <w:autoSpaceDE w:val="0"/>
      <w:autoSpaceDN w:val="0"/>
      <w:adjustRightInd w:val="0"/>
      <w:textAlignment w:val="baseline"/>
    </w:pPr>
    <w:rPr>
      <w:lang w:eastAsia="en-GB"/>
    </w:rPr>
  </w:style>
  <w:style w:type="character" w:customStyle="1" w:styleId="DateChar">
    <w:name w:val="Date Char"/>
    <w:basedOn w:val="DefaultParagraphFont"/>
    <w:link w:val="Date"/>
    <w:rsid w:val="00672773"/>
    <w:rPr>
      <w:rFonts w:ascii="Times New Roman" w:hAnsi="Times New Roman"/>
      <w:lang w:val="en-GB" w:eastAsia="en-GB"/>
    </w:rPr>
  </w:style>
  <w:style w:type="paragraph" w:styleId="E-mailSignature">
    <w:name w:val="E-mail Signature"/>
    <w:basedOn w:val="Normal"/>
    <w:link w:val="E-mailSignatureChar"/>
    <w:rsid w:val="00672773"/>
    <w:pPr>
      <w:overflowPunct w:val="0"/>
      <w:autoSpaceDE w:val="0"/>
      <w:autoSpaceDN w:val="0"/>
      <w:adjustRightInd w:val="0"/>
      <w:spacing w:after="0"/>
      <w:textAlignment w:val="baseline"/>
    </w:pPr>
    <w:rPr>
      <w:lang w:eastAsia="en-GB"/>
    </w:rPr>
  </w:style>
  <w:style w:type="character" w:customStyle="1" w:styleId="E-mailSignatureChar">
    <w:name w:val="E-mail Signature Char"/>
    <w:basedOn w:val="DefaultParagraphFont"/>
    <w:link w:val="E-mailSignature"/>
    <w:rsid w:val="00672773"/>
    <w:rPr>
      <w:rFonts w:ascii="Times New Roman" w:hAnsi="Times New Roman"/>
      <w:lang w:val="en-GB" w:eastAsia="en-GB"/>
    </w:rPr>
  </w:style>
  <w:style w:type="paragraph" w:styleId="EndnoteText">
    <w:name w:val="endnote text"/>
    <w:basedOn w:val="Normal"/>
    <w:link w:val="EndnoteTextChar"/>
    <w:rsid w:val="00672773"/>
    <w:pPr>
      <w:overflowPunct w:val="0"/>
      <w:autoSpaceDE w:val="0"/>
      <w:autoSpaceDN w:val="0"/>
      <w:adjustRightInd w:val="0"/>
      <w:spacing w:after="0"/>
      <w:textAlignment w:val="baseline"/>
    </w:pPr>
    <w:rPr>
      <w:lang w:eastAsia="en-GB"/>
    </w:rPr>
  </w:style>
  <w:style w:type="character" w:customStyle="1" w:styleId="EndnoteTextChar">
    <w:name w:val="Endnote Text Char"/>
    <w:basedOn w:val="DefaultParagraphFont"/>
    <w:link w:val="EndnoteText"/>
    <w:rsid w:val="00672773"/>
    <w:rPr>
      <w:rFonts w:ascii="Times New Roman" w:hAnsi="Times New Roman"/>
      <w:lang w:val="en-GB" w:eastAsia="en-GB"/>
    </w:rPr>
  </w:style>
  <w:style w:type="paragraph" w:styleId="EnvelopeAddress">
    <w:name w:val="envelope address"/>
    <w:basedOn w:val="Normal"/>
    <w:rsid w:val="00672773"/>
    <w:pPr>
      <w:framePr w:w="7920" w:h="1980" w:hRule="exact" w:hSpace="180" w:wrap="auto" w:hAnchor="page" w:xAlign="center" w:yAlign="bottom"/>
      <w:overflowPunct w:val="0"/>
      <w:autoSpaceDE w:val="0"/>
      <w:autoSpaceDN w:val="0"/>
      <w:adjustRightInd w:val="0"/>
      <w:spacing w:after="0"/>
      <w:ind w:left="2880"/>
      <w:textAlignment w:val="baseline"/>
    </w:pPr>
    <w:rPr>
      <w:rFonts w:asciiTheme="majorHAnsi" w:eastAsiaTheme="majorEastAsia" w:hAnsiTheme="majorHAnsi" w:cstheme="majorBidi"/>
      <w:sz w:val="24"/>
      <w:szCs w:val="24"/>
      <w:lang w:eastAsia="en-GB"/>
    </w:rPr>
  </w:style>
  <w:style w:type="paragraph" w:styleId="EnvelopeReturn">
    <w:name w:val="envelope return"/>
    <w:basedOn w:val="Normal"/>
    <w:rsid w:val="00672773"/>
    <w:pPr>
      <w:overflowPunct w:val="0"/>
      <w:autoSpaceDE w:val="0"/>
      <w:autoSpaceDN w:val="0"/>
      <w:adjustRightInd w:val="0"/>
      <w:spacing w:after="0"/>
      <w:textAlignment w:val="baseline"/>
    </w:pPr>
    <w:rPr>
      <w:rFonts w:asciiTheme="majorHAnsi" w:eastAsiaTheme="majorEastAsia" w:hAnsiTheme="majorHAnsi" w:cstheme="majorBidi"/>
      <w:lang w:eastAsia="en-GB"/>
    </w:rPr>
  </w:style>
  <w:style w:type="paragraph" w:styleId="HTMLAddress">
    <w:name w:val="HTML Address"/>
    <w:basedOn w:val="Normal"/>
    <w:link w:val="HTMLAddressChar"/>
    <w:rsid w:val="00672773"/>
    <w:pPr>
      <w:overflowPunct w:val="0"/>
      <w:autoSpaceDE w:val="0"/>
      <w:autoSpaceDN w:val="0"/>
      <w:adjustRightInd w:val="0"/>
      <w:spacing w:after="0"/>
      <w:textAlignment w:val="baseline"/>
    </w:pPr>
    <w:rPr>
      <w:i/>
      <w:iCs/>
      <w:lang w:eastAsia="en-GB"/>
    </w:rPr>
  </w:style>
  <w:style w:type="character" w:customStyle="1" w:styleId="HTMLAddressChar">
    <w:name w:val="HTML Address Char"/>
    <w:basedOn w:val="DefaultParagraphFont"/>
    <w:link w:val="HTMLAddress"/>
    <w:rsid w:val="00672773"/>
    <w:rPr>
      <w:rFonts w:ascii="Times New Roman" w:hAnsi="Times New Roman"/>
      <w:i/>
      <w:iCs/>
      <w:lang w:val="en-GB" w:eastAsia="en-GB"/>
    </w:rPr>
  </w:style>
  <w:style w:type="paragraph" w:styleId="HTMLPreformatted">
    <w:name w:val="HTML Preformatted"/>
    <w:basedOn w:val="Normal"/>
    <w:link w:val="HTMLPreformattedChar"/>
    <w:rsid w:val="00672773"/>
    <w:pPr>
      <w:overflowPunct w:val="0"/>
      <w:autoSpaceDE w:val="0"/>
      <w:autoSpaceDN w:val="0"/>
      <w:adjustRightInd w:val="0"/>
      <w:spacing w:after="0"/>
      <w:textAlignment w:val="baseline"/>
    </w:pPr>
    <w:rPr>
      <w:rFonts w:ascii="Consolas" w:hAnsi="Consolas"/>
      <w:lang w:eastAsia="en-GB"/>
    </w:rPr>
  </w:style>
  <w:style w:type="character" w:customStyle="1" w:styleId="HTMLPreformattedChar">
    <w:name w:val="HTML Preformatted Char"/>
    <w:basedOn w:val="DefaultParagraphFont"/>
    <w:link w:val="HTMLPreformatted"/>
    <w:rsid w:val="00672773"/>
    <w:rPr>
      <w:rFonts w:ascii="Consolas" w:hAnsi="Consolas"/>
      <w:lang w:val="en-GB" w:eastAsia="en-GB"/>
    </w:rPr>
  </w:style>
  <w:style w:type="paragraph" w:styleId="Index3">
    <w:name w:val="index 3"/>
    <w:basedOn w:val="Normal"/>
    <w:next w:val="Normal"/>
    <w:rsid w:val="00672773"/>
    <w:pPr>
      <w:overflowPunct w:val="0"/>
      <w:autoSpaceDE w:val="0"/>
      <w:autoSpaceDN w:val="0"/>
      <w:adjustRightInd w:val="0"/>
      <w:spacing w:after="0"/>
      <w:ind w:left="600" w:hanging="200"/>
      <w:textAlignment w:val="baseline"/>
    </w:pPr>
    <w:rPr>
      <w:lang w:eastAsia="en-GB"/>
    </w:rPr>
  </w:style>
  <w:style w:type="paragraph" w:styleId="Index4">
    <w:name w:val="index 4"/>
    <w:basedOn w:val="Normal"/>
    <w:next w:val="Normal"/>
    <w:rsid w:val="00672773"/>
    <w:pPr>
      <w:overflowPunct w:val="0"/>
      <w:autoSpaceDE w:val="0"/>
      <w:autoSpaceDN w:val="0"/>
      <w:adjustRightInd w:val="0"/>
      <w:spacing w:after="0"/>
      <w:ind w:left="800" w:hanging="200"/>
      <w:textAlignment w:val="baseline"/>
    </w:pPr>
    <w:rPr>
      <w:lang w:eastAsia="en-GB"/>
    </w:rPr>
  </w:style>
  <w:style w:type="paragraph" w:styleId="Index5">
    <w:name w:val="index 5"/>
    <w:basedOn w:val="Normal"/>
    <w:next w:val="Normal"/>
    <w:rsid w:val="00672773"/>
    <w:pPr>
      <w:overflowPunct w:val="0"/>
      <w:autoSpaceDE w:val="0"/>
      <w:autoSpaceDN w:val="0"/>
      <w:adjustRightInd w:val="0"/>
      <w:spacing w:after="0"/>
      <w:ind w:left="1000" w:hanging="200"/>
      <w:textAlignment w:val="baseline"/>
    </w:pPr>
    <w:rPr>
      <w:lang w:eastAsia="en-GB"/>
    </w:rPr>
  </w:style>
  <w:style w:type="paragraph" w:styleId="Index6">
    <w:name w:val="index 6"/>
    <w:basedOn w:val="Normal"/>
    <w:next w:val="Normal"/>
    <w:rsid w:val="00672773"/>
    <w:pPr>
      <w:overflowPunct w:val="0"/>
      <w:autoSpaceDE w:val="0"/>
      <w:autoSpaceDN w:val="0"/>
      <w:adjustRightInd w:val="0"/>
      <w:spacing w:after="0"/>
      <w:ind w:left="1200" w:hanging="200"/>
      <w:textAlignment w:val="baseline"/>
    </w:pPr>
    <w:rPr>
      <w:lang w:eastAsia="en-GB"/>
    </w:rPr>
  </w:style>
  <w:style w:type="paragraph" w:styleId="Index7">
    <w:name w:val="index 7"/>
    <w:basedOn w:val="Normal"/>
    <w:next w:val="Normal"/>
    <w:rsid w:val="00672773"/>
    <w:pPr>
      <w:overflowPunct w:val="0"/>
      <w:autoSpaceDE w:val="0"/>
      <w:autoSpaceDN w:val="0"/>
      <w:adjustRightInd w:val="0"/>
      <w:spacing w:after="0"/>
      <w:ind w:left="1400" w:hanging="200"/>
      <w:textAlignment w:val="baseline"/>
    </w:pPr>
    <w:rPr>
      <w:lang w:eastAsia="en-GB"/>
    </w:rPr>
  </w:style>
  <w:style w:type="paragraph" w:styleId="Index8">
    <w:name w:val="index 8"/>
    <w:basedOn w:val="Normal"/>
    <w:next w:val="Normal"/>
    <w:rsid w:val="00672773"/>
    <w:pPr>
      <w:overflowPunct w:val="0"/>
      <w:autoSpaceDE w:val="0"/>
      <w:autoSpaceDN w:val="0"/>
      <w:adjustRightInd w:val="0"/>
      <w:spacing w:after="0"/>
      <w:ind w:left="1600" w:hanging="200"/>
      <w:textAlignment w:val="baseline"/>
    </w:pPr>
    <w:rPr>
      <w:lang w:eastAsia="en-GB"/>
    </w:rPr>
  </w:style>
  <w:style w:type="paragraph" w:styleId="Index9">
    <w:name w:val="index 9"/>
    <w:basedOn w:val="Normal"/>
    <w:next w:val="Normal"/>
    <w:rsid w:val="00672773"/>
    <w:pPr>
      <w:overflowPunct w:val="0"/>
      <w:autoSpaceDE w:val="0"/>
      <w:autoSpaceDN w:val="0"/>
      <w:adjustRightInd w:val="0"/>
      <w:spacing w:after="0"/>
      <w:ind w:left="1800" w:hanging="200"/>
      <w:textAlignment w:val="baseline"/>
    </w:pPr>
    <w:rPr>
      <w:lang w:eastAsia="en-GB"/>
    </w:rPr>
  </w:style>
  <w:style w:type="paragraph" w:styleId="IndexHeading">
    <w:name w:val="index heading"/>
    <w:basedOn w:val="Normal"/>
    <w:next w:val="Index1"/>
    <w:rsid w:val="00672773"/>
    <w:pPr>
      <w:overflowPunct w:val="0"/>
      <w:autoSpaceDE w:val="0"/>
      <w:autoSpaceDN w:val="0"/>
      <w:adjustRightInd w:val="0"/>
      <w:textAlignment w:val="baseline"/>
    </w:pPr>
    <w:rPr>
      <w:rFonts w:asciiTheme="majorHAnsi" w:eastAsiaTheme="majorEastAsia" w:hAnsiTheme="majorHAnsi" w:cstheme="majorBidi"/>
      <w:b/>
      <w:bCs/>
      <w:lang w:eastAsia="en-GB"/>
    </w:rPr>
  </w:style>
  <w:style w:type="paragraph" w:styleId="IntenseQuote">
    <w:name w:val="Intense Quote"/>
    <w:basedOn w:val="Normal"/>
    <w:next w:val="Normal"/>
    <w:link w:val="IntenseQuoteChar"/>
    <w:uiPriority w:val="30"/>
    <w:qFormat/>
    <w:rsid w:val="00672773"/>
    <w:pPr>
      <w:pBdr>
        <w:top w:val="single" w:sz="4" w:space="10" w:color="4F81BD" w:themeColor="accent1"/>
        <w:bottom w:val="single" w:sz="4" w:space="10" w:color="4F81BD" w:themeColor="accent1"/>
      </w:pBdr>
      <w:overflowPunct w:val="0"/>
      <w:autoSpaceDE w:val="0"/>
      <w:autoSpaceDN w:val="0"/>
      <w:adjustRightInd w:val="0"/>
      <w:spacing w:before="360" w:after="360"/>
      <w:ind w:left="864" w:right="864"/>
      <w:jc w:val="center"/>
      <w:textAlignment w:val="baseline"/>
    </w:pPr>
    <w:rPr>
      <w:i/>
      <w:iCs/>
      <w:color w:val="4F81BD" w:themeColor="accent1"/>
      <w:lang w:eastAsia="en-GB"/>
    </w:rPr>
  </w:style>
  <w:style w:type="character" w:customStyle="1" w:styleId="IntenseQuoteChar">
    <w:name w:val="Intense Quote Char"/>
    <w:basedOn w:val="DefaultParagraphFont"/>
    <w:link w:val="IntenseQuote"/>
    <w:uiPriority w:val="30"/>
    <w:rsid w:val="00672773"/>
    <w:rPr>
      <w:rFonts w:ascii="Times New Roman" w:hAnsi="Times New Roman"/>
      <w:i/>
      <w:iCs/>
      <w:color w:val="4F81BD" w:themeColor="accent1"/>
      <w:lang w:val="en-GB" w:eastAsia="en-GB"/>
    </w:rPr>
  </w:style>
  <w:style w:type="paragraph" w:styleId="ListContinue">
    <w:name w:val="List Continue"/>
    <w:basedOn w:val="Normal"/>
    <w:rsid w:val="00672773"/>
    <w:pPr>
      <w:overflowPunct w:val="0"/>
      <w:autoSpaceDE w:val="0"/>
      <w:autoSpaceDN w:val="0"/>
      <w:adjustRightInd w:val="0"/>
      <w:spacing w:after="120"/>
      <w:ind w:left="283"/>
      <w:contextualSpacing/>
      <w:textAlignment w:val="baseline"/>
    </w:pPr>
    <w:rPr>
      <w:lang w:eastAsia="en-GB"/>
    </w:rPr>
  </w:style>
  <w:style w:type="paragraph" w:styleId="ListContinue2">
    <w:name w:val="List Continue 2"/>
    <w:basedOn w:val="Normal"/>
    <w:rsid w:val="00672773"/>
    <w:pPr>
      <w:overflowPunct w:val="0"/>
      <w:autoSpaceDE w:val="0"/>
      <w:autoSpaceDN w:val="0"/>
      <w:adjustRightInd w:val="0"/>
      <w:spacing w:after="120"/>
      <w:ind w:left="566"/>
      <w:contextualSpacing/>
      <w:textAlignment w:val="baseline"/>
    </w:pPr>
    <w:rPr>
      <w:lang w:eastAsia="en-GB"/>
    </w:rPr>
  </w:style>
  <w:style w:type="paragraph" w:styleId="ListContinue3">
    <w:name w:val="List Continue 3"/>
    <w:basedOn w:val="Normal"/>
    <w:rsid w:val="00672773"/>
    <w:pPr>
      <w:overflowPunct w:val="0"/>
      <w:autoSpaceDE w:val="0"/>
      <w:autoSpaceDN w:val="0"/>
      <w:adjustRightInd w:val="0"/>
      <w:spacing w:after="120"/>
      <w:ind w:left="849"/>
      <w:contextualSpacing/>
      <w:textAlignment w:val="baseline"/>
    </w:pPr>
    <w:rPr>
      <w:lang w:eastAsia="en-GB"/>
    </w:rPr>
  </w:style>
  <w:style w:type="paragraph" w:styleId="ListContinue4">
    <w:name w:val="List Continue 4"/>
    <w:basedOn w:val="Normal"/>
    <w:rsid w:val="00672773"/>
    <w:pPr>
      <w:overflowPunct w:val="0"/>
      <w:autoSpaceDE w:val="0"/>
      <w:autoSpaceDN w:val="0"/>
      <w:adjustRightInd w:val="0"/>
      <w:spacing w:after="120"/>
      <w:ind w:left="1132"/>
      <w:contextualSpacing/>
      <w:textAlignment w:val="baseline"/>
    </w:pPr>
    <w:rPr>
      <w:lang w:eastAsia="en-GB"/>
    </w:rPr>
  </w:style>
  <w:style w:type="paragraph" w:styleId="ListContinue5">
    <w:name w:val="List Continue 5"/>
    <w:basedOn w:val="Normal"/>
    <w:rsid w:val="00672773"/>
    <w:pPr>
      <w:overflowPunct w:val="0"/>
      <w:autoSpaceDE w:val="0"/>
      <w:autoSpaceDN w:val="0"/>
      <w:adjustRightInd w:val="0"/>
      <w:spacing w:after="120"/>
      <w:ind w:left="1415"/>
      <w:contextualSpacing/>
      <w:textAlignment w:val="baseline"/>
    </w:pPr>
    <w:rPr>
      <w:lang w:eastAsia="en-GB"/>
    </w:rPr>
  </w:style>
  <w:style w:type="paragraph" w:styleId="ListNumber3">
    <w:name w:val="List Number 3"/>
    <w:basedOn w:val="Normal"/>
    <w:rsid w:val="00672773"/>
    <w:pPr>
      <w:numPr>
        <w:numId w:val="7"/>
      </w:numPr>
      <w:overflowPunct w:val="0"/>
      <w:autoSpaceDE w:val="0"/>
      <w:autoSpaceDN w:val="0"/>
      <w:adjustRightInd w:val="0"/>
      <w:contextualSpacing/>
      <w:textAlignment w:val="baseline"/>
    </w:pPr>
    <w:rPr>
      <w:lang w:eastAsia="en-GB"/>
    </w:rPr>
  </w:style>
  <w:style w:type="paragraph" w:styleId="ListNumber4">
    <w:name w:val="List Number 4"/>
    <w:basedOn w:val="Normal"/>
    <w:rsid w:val="00672773"/>
    <w:pPr>
      <w:numPr>
        <w:numId w:val="8"/>
      </w:numPr>
      <w:overflowPunct w:val="0"/>
      <w:autoSpaceDE w:val="0"/>
      <w:autoSpaceDN w:val="0"/>
      <w:adjustRightInd w:val="0"/>
      <w:contextualSpacing/>
      <w:textAlignment w:val="baseline"/>
    </w:pPr>
    <w:rPr>
      <w:lang w:eastAsia="en-GB"/>
    </w:rPr>
  </w:style>
  <w:style w:type="paragraph" w:styleId="ListNumber5">
    <w:name w:val="List Number 5"/>
    <w:basedOn w:val="Normal"/>
    <w:rsid w:val="00672773"/>
    <w:pPr>
      <w:numPr>
        <w:numId w:val="9"/>
      </w:numPr>
      <w:overflowPunct w:val="0"/>
      <w:autoSpaceDE w:val="0"/>
      <w:autoSpaceDN w:val="0"/>
      <w:adjustRightInd w:val="0"/>
      <w:contextualSpacing/>
      <w:textAlignment w:val="baseline"/>
    </w:pPr>
    <w:rPr>
      <w:lang w:eastAsia="en-GB"/>
    </w:rPr>
  </w:style>
  <w:style w:type="paragraph" w:styleId="MacroText">
    <w:name w:val="macro"/>
    <w:link w:val="MacroTextChar"/>
    <w:rsid w:val="0067277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eastAsia="en-GB"/>
    </w:rPr>
  </w:style>
  <w:style w:type="character" w:customStyle="1" w:styleId="MacroTextChar">
    <w:name w:val="Macro Text Char"/>
    <w:basedOn w:val="DefaultParagraphFont"/>
    <w:link w:val="MacroText"/>
    <w:rsid w:val="00672773"/>
    <w:rPr>
      <w:rFonts w:ascii="Consolas" w:hAnsi="Consolas"/>
      <w:lang w:val="en-GB" w:eastAsia="en-GB"/>
    </w:rPr>
  </w:style>
  <w:style w:type="paragraph" w:styleId="MessageHeader">
    <w:name w:val="Message Header"/>
    <w:basedOn w:val="Normal"/>
    <w:link w:val="MessageHeaderChar"/>
    <w:rsid w:val="00672773"/>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0"/>
      <w:ind w:left="1134" w:hanging="1134"/>
      <w:textAlignment w:val="baseline"/>
    </w:pPr>
    <w:rPr>
      <w:rFonts w:asciiTheme="majorHAnsi" w:eastAsiaTheme="majorEastAsia" w:hAnsiTheme="majorHAnsi" w:cstheme="majorBidi"/>
      <w:sz w:val="24"/>
      <w:szCs w:val="24"/>
      <w:lang w:eastAsia="en-GB"/>
    </w:rPr>
  </w:style>
  <w:style w:type="character" w:customStyle="1" w:styleId="MessageHeaderChar">
    <w:name w:val="Message Header Char"/>
    <w:basedOn w:val="DefaultParagraphFont"/>
    <w:link w:val="MessageHeader"/>
    <w:rsid w:val="00672773"/>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672773"/>
    <w:pPr>
      <w:overflowPunct w:val="0"/>
      <w:autoSpaceDE w:val="0"/>
      <w:autoSpaceDN w:val="0"/>
      <w:adjustRightInd w:val="0"/>
      <w:textAlignment w:val="baseline"/>
    </w:pPr>
    <w:rPr>
      <w:rFonts w:ascii="Times New Roman" w:hAnsi="Times New Roman"/>
      <w:lang w:val="en-GB" w:eastAsia="en-GB"/>
    </w:rPr>
  </w:style>
  <w:style w:type="paragraph" w:styleId="NormalWeb">
    <w:name w:val="Normal (Web)"/>
    <w:basedOn w:val="Normal"/>
    <w:rsid w:val="00672773"/>
    <w:pPr>
      <w:overflowPunct w:val="0"/>
      <w:autoSpaceDE w:val="0"/>
      <w:autoSpaceDN w:val="0"/>
      <w:adjustRightInd w:val="0"/>
      <w:textAlignment w:val="baseline"/>
    </w:pPr>
    <w:rPr>
      <w:sz w:val="24"/>
      <w:szCs w:val="24"/>
      <w:lang w:eastAsia="en-GB"/>
    </w:rPr>
  </w:style>
  <w:style w:type="paragraph" w:styleId="NormalIndent">
    <w:name w:val="Normal Indent"/>
    <w:basedOn w:val="Normal"/>
    <w:rsid w:val="00672773"/>
    <w:pPr>
      <w:overflowPunct w:val="0"/>
      <w:autoSpaceDE w:val="0"/>
      <w:autoSpaceDN w:val="0"/>
      <w:adjustRightInd w:val="0"/>
      <w:ind w:left="720"/>
      <w:textAlignment w:val="baseline"/>
    </w:pPr>
    <w:rPr>
      <w:lang w:eastAsia="en-GB"/>
    </w:rPr>
  </w:style>
  <w:style w:type="paragraph" w:styleId="NoteHeading">
    <w:name w:val="Note Heading"/>
    <w:basedOn w:val="Normal"/>
    <w:next w:val="Normal"/>
    <w:link w:val="NoteHeadingChar"/>
    <w:rsid w:val="00672773"/>
    <w:pPr>
      <w:overflowPunct w:val="0"/>
      <w:autoSpaceDE w:val="0"/>
      <w:autoSpaceDN w:val="0"/>
      <w:adjustRightInd w:val="0"/>
      <w:spacing w:after="0"/>
      <w:textAlignment w:val="baseline"/>
    </w:pPr>
    <w:rPr>
      <w:lang w:eastAsia="en-GB"/>
    </w:rPr>
  </w:style>
  <w:style w:type="character" w:customStyle="1" w:styleId="NoteHeadingChar">
    <w:name w:val="Note Heading Char"/>
    <w:basedOn w:val="DefaultParagraphFont"/>
    <w:link w:val="NoteHeading"/>
    <w:rsid w:val="00672773"/>
    <w:rPr>
      <w:rFonts w:ascii="Times New Roman" w:hAnsi="Times New Roman"/>
      <w:lang w:val="en-GB" w:eastAsia="en-GB"/>
    </w:rPr>
  </w:style>
  <w:style w:type="paragraph" w:styleId="PlainText">
    <w:name w:val="Plain Text"/>
    <w:basedOn w:val="Normal"/>
    <w:link w:val="PlainTextChar"/>
    <w:rsid w:val="00672773"/>
    <w:pPr>
      <w:overflowPunct w:val="0"/>
      <w:autoSpaceDE w:val="0"/>
      <w:autoSpaceDN w:val="0"/>
      <w:adjustRightInd w:val="0"/>
      <w:spacing w:after="0"/>
      <w:textAlignment w:val="baseline"/>
    </w:pPr>
    <w:rPr>
      <w:rFonts w:ascii="Consolas" w:hAnsi="Consolas"/>
      <w:sz w:val="21"/>
      <w:szCs w:val="21"/>
      <w:lang w:eastAsia="en-GB"/>
    </w:rPr>
  </w:style>
  <w:style w:type="character" w:customStyle="1" w:styleId="PlainTextChar">
    <w:name w:val="Plain Text Char"/>
    <w:basedOn w:val="DefaultParagraphFont"/>
    <w:link w:val="PlainText"/>
    <w:rsid w:val="00672773"/>
    <w:rPr>
      <w:rFonts w:ascii="Consolas" w:hAnsi="Consolas"/>
      <w:sz w:val="21"/>
      <w:szCs w:val="21"/>
      <w:lang w:val="en-GB" w:eastAsia="en-GB"/>
    </w:rPr>
  </w:style>
  <w:style w:type="paragraph" w:styleId="Quote">
    <w:name w:val="Quote"/>
    <w:basedOn w:val="Normal"/>
    <w:next w:val="Normal"/>
    <w:link w:val="QuoteChar"/>
    <w:uiPriority w:val="29"/>
    <w:qFormat/>
    <w:rsid w:val="00672773"/>
    <w:pPr>
      <w:overflowPunct w:val="0"/>
      <w:autoSpaceDE w:val="0"/>
      <w:autoSpaceDN w:val="0"/>
      <w:adjustRightInd w:val="0"/>
      <w:spacing w:before="200" w:after="160"/>
      <w:ind w:left="864" w:right="864"/>
      <w:jc w:val="center"/>
      <w:textAlignment w:val="baseline"/>
    </w:pPr>
    <w:rPr>
      <w:i/>
      <w:iCs/>
      <w:color w:val="404040" w:themeColor="text1" w:themeTint="BF"/>
      <w:lang w:eastAsia="en-GB"/>
    </w:rPr>
  </w:style>
  <w:style w:type="character" w:customStyle="1" w:styleId="QuoteChar">
    <w:name w:val="Quote Char"/>
    <w:basedOn w:val="DefaultParagraphFont"/>
    <w:link w:val="Quote"/>
    <w:uiPriority w:val="29"/>
    <w:rsid w:val="00672773"/>
    <w:rPr>
      <w:rFonts w:ascii="Times New Roman" w:hAnsi="Times New Roman"/>
      <w:i/>
      <w:iCs/>
      <w:color w:val="404040" w:themeColor="text1" w:themeTint="BF"/>
      <w:lang w:val="en-GB" w:eastAsia="en-GB"/>
    </w:rPr>
  </w:style>
  <w:style w:type="paragraph" w:styleId="Salutation">
    <w:name w:val="Salutation"/>
    <w:basedOn w:val="Normal"/>
    <w:next w:val="Normal"/>
    <w:link w:val="SalutationChar"/>
    <w:rsid w:val="00672773"/>
    <w:pPr>
      <w:overflowPunct w:val="0"/>
      <w:autoSpaceDE w:val="0"/>
      <w:autoSpaceDN w:val="0"/>
      <w:adjustRightInd w:val="0"/>
      <w:textAlignment w:val="baseline"/>
    </w:pPr>
    <w:rPr>
      <w:lang w:eastAsia="en-GB"/>
    </w:rPr>
  </w:style>
  <w:style w:type="character" w:customStyle="1" w:styleId="SalutationChar">
    <w:name w:val="Salutation Char"/>
    <w:basedOn w:val="DefaultParagraphFont"/>
    <w:link w:val="Salutation"/>
    <w:rsid w:val="00672773"/>
    <w:rPr>
      <w:rFonts w:ascii="Times New Roman" w:hAnsi="Times New Roman"/>
      <w:lang w:val="en-GB" w:eastAsia="en-GB"/>
    </w:rPr>
  </w:style>
  <w:style w:type="paragraph" w:styleId="Signature">
    <w:name w:val="Signature"/>
    <w:basedOn w:val="Normal"/>
    <w:link w:val="SignatureChar"/>
    <w:rsid w:val="00672773"/>
    <w:pPr>
      <w:overflowPunct w:val="0"/>
      <w:autoSpaceDE w:val="0"/>
      <w:autoSpaceDN w:val="0"/>
      <w:adjustRightInd w:val="0"/>
      <w:spacing w:after="0"/>
      <w:ind w:left="4252"/>
      <w:textAlignment w:val="baseline"/>
    </w:pPr>
    <w:rPr>
      <w:lang w:eastAsia="en-GB"/>
    </w:rPr>
  </w:style>
  <w:style w:type="character" w:customStyle="1" w:styleId="SignatureChar">
    <w:name w:val="Signature Char"/>
    <w:basedOn w:val="DefaultParagraphFont"/>
    <w:link w:val="Signature"/>
    <w:rsid w:val="00672773"/>
    <w:rPr>
      <w:rFonts w:ascii="Times New Roman" w:hAnsi="Times New Roman"/>
      <w:lang w:val="en-GB" w:eastAsia="en-GB"/>
    </w:rPr>
  </w:style>
  <w:style w:type="paragraph" w:styleId="Subtitle">
    <w:name w:val="Subtitle"/>
    <w:basedOn w:val="Normal"/>
    <w:next w:val="Normal"/>
    <w:link w:val="SubtitleChar"/>
    <w:qFormat/>
    <w:rsid w:val="00672773"/>
    <w:pPr>
      <w:numPr>
        <w:ilvl w:val="1"/>
      </w:numPr>
      <w:overflowPunct w:val="0"/>
      <w:autoSpaceDE w:val="0"/>
      <w:autoSpaceDN w:val="0"/>
      <w:adjustRightInd w:val="0"/>
      <w:spacing w:after="160"/>
      <w:textAlignment w:val="baseline"/>
    </w:pPr>
    <w:rPr>
      <w:rFonts w:asciiTheme="minorHAnsi" w:eastAsiaTheme="minorEastAsia" w:hAnsiTheme="minorHAnsi" w:cstheme="minorBidi"/>
      <w:color w:val="5A5A5A" w:themeColor="text1" w:themeTint="A5"/>
      <w:spacing w:val="15"/>
      <w:sz w:val="22"/>
      <w:szCs w:val="22"/>
      <w:lang w:eastAsia="en-GB"/>
    </w:rPr>
  </w:style>
  <w:style w:type="character" w:customStyle="1" w:styleId="SubtitleChar">
    <w:name w:val="Subtitle Char"/>
    <w:basedOn w:val="DefaultParagraphFont"/>
    <w:link w:val="Subtitle"/>
    <w:rsid w:val="00672773"/>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672773"/>
    <w:pPr>
      <w:overflowPunct w:val="0"/>
      <w:autoSpaceDE w:val="0"/>
      <w:autoSpaceDN w:val="0"/>
      <w:adjustRightInd w:val="0"/>
      <w:spacing w:after="0"/>
      <w:ind w:left="200" w:hanging="200"/>
      <w:textAlignment w:val="baseline"/>
    </w:pPr>
    <w:rPr>
      <w:lang w:eastAsia="en-GB"/>
    </w:rPr>
  </w:style>
  <w:style w:type="paragraph" w:styleId="TableofFigures">
    <w:name w:val="table of figures"/>
    <w:basedOn w:val="Normal"/>
    <w:next w:val="Normal"/>
    <w:rsid w:val="00672773"/>
    <w:pPr>
      <w:overflowPunct w:val="0"/>
      <w:autoSpaceDE w:val="0"/>
      <w:autoSpaceDN w:val="0"/>
      <w:adjustRightInd w:val="0"/>
      <w:spacing w:after="0"/>
      <w:textAlignment w:val="baseline"/>
    </w:pPr>
    <w:rPr>
      <w:lang w:eastAsia="en-GB"/>
    </w:rPr>
  </w:style>
  <w:style w:type="paragraph" w:styleId="TOAHeading">
    <w:name w:val="toa heading"/>
    <w:basedOn w:val="Normal"/>
    <w:next w:val="Normal"/>
    <w:rsid w:val="00672773"/>
    <w:pPr>
      <w:overflowPunct w:val="0"/>
      <w:autoSpaceDE w:val="0"/>
      <w:autoSpaceDN w:val="0"/>
      <w:adjustRightInd w:val="0"/>
      <w:spacing w:before="120"/>
      <w:textAlignment w:val="baseline"/>
    </w:pPr>
    <w:rPr>
      <w:rFonts w:asciiTheme="majorHAnsi" w:eastAsiaTheme="majorEastAsia" w:hAnsiTheme="majorHAnsi" w:cstheme="majorBidi"/>
      <w:b/>
      <w:bCs/>
      <w:sz w:val="24"/>
      <w:szCs w:val="24"/>
      <w:lang w:eastAsia="en-GB"/>
    </w:rPr>
  </w:style>
  <w:style w:type="character" w:customStyle="1" w:styleId="B1Char1">
    <w:name w:val="B1 Char1"/>
    <w:rsid w:val="00672773"/>
    <w:rPr>
      <w:rFonts w:ascii="Times New Roman" w:hAnsi="Times New Roman"/>
      <w:lang w:val="en-GB" w:eastAsia="en-US"/>
    </w:rPr>
  </w:style>
  <w:style w:type="character" w:customStyle="1" w:styleId="ui-provider">
    <w:name w:val="ui-provider"/>
    <w:basedOn w:val="DefaultParagraphFont"/>
    <w:rsid w:val="00672773"/>
  </w:style>
  <w:style w:type="character" w:styleId="UnresolvedMention">
    <w:name w:val="Unresolved Mention"/>
    <w:uiPriority w:val="99"/>
    <w:semiHidden/>
    <w:unhideWhenUsed/>
    <w:rsid w:val="00365DEA"/>
    <w:rPr>
      <w:color w:val="605E5C"/>
      <w:shd w:val="clear" w:color="auto" w:fill="E1DFDD"/>
    </w:rPr>
  </w:style>
  <w:style w:type="paragraph" w:styleId="Revision">
    <w:name w:val="Revision"/>
    <w:hidden/>
    <w:uiPriority w:val="99"/>
    <w:semiHidden/>
    <w:rsid w:val="00365DEA"/>
    <w:rPr>
      <w:rFonts w:ascii="Times New Roman" w:hAnsi="Times New Roman"/>
      <w:lang w:val="en-GB" w:eastAsia="en-US"/>
    </w:rPr>
  </w:style>
  <w:style w:type="paragraph" w:styleId="Bibliography">
    <w:name w:val="Bibliography"/>
    <w:basedOn w:val="Normal"/>
    <w:next w:val="Normal"/>
    <w:uiPriority w:val="37"/>
    <w:semiHidden/>
    <w:unhideWhenUsed/>
    <w:rsid w:val="00365DEA"/>
    <w:pPr>
      <w:overflowPunct w:val="0"/>
      <w:autoSpaceDE w:val="0"/>
      <w:autoSpaceDN w:val="0"/>
      <w:adjustRightInd w:val="0"/>
      <w:textAlignment w:val="baseline"/>
    </w:pPr>
    <w:rPr>
      <w:lang w:eastAsia="en-GB"/>
    </w:rPr>
  </w:style>
  <w:style w:type="paragraph" w:styleId="Caption">
    <w:name w:val="caption"/>
    <w:basedOn w:val="Normal"/>
    <w:next w:val="Normal"/>
    <w:semiHidden/>
    <w:unhideWhenUsed/>
    <w:qFormat/>
    <w:rsid w:val="00365DEA"/>
    <w:pPr>
      <w:overflowPunct w:val="0"/>
      <w:autoSpaceDE w:val="0"/>
      <w:autoSpaceDN w:val="0"/>
      <w:adjustRightInd w:val="0"/>
      <w:spacing w:after="200"/>
      <w:textAlignment w:val="baseline"/>
    </w:pPr>
    <w:rPr>
      <w:i/>
      <w:iCs/>
      <w:color w:val="1F497D" w:themeColor="text2"/>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63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Specs/html-info/21900.htm"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ww.3gpp.org/Change-Requests" TargetMode="External"/><Relationship Id="rId4" Type="http://schemas.openxmlformats.org/officeDocument/2006/relationships/styles" Target="styles.xml"/><Relationship Id="rId9" Type="http://schemas.openxmlformats.org/officeDocument/2006/relationships/hyperlink" Target="http://www.3gpp.org/3G_Specs/CRs.ht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29380-21B0-4CA4-8DE1-982C6408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299</TotalTime>
  <Pages>9</Pages>
  <Words>2791</Words>
  <Characters>15915</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18669</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cp:lastModifiedBy>Rev#2</cp:lastModifiedBy>
  <cp:revision>203</cp:revision>
  <cp:lastPrinted>1899-12-31T23:00:00Z</cp:lastPrinted>
  <dcterms:created xsi:type="dcterms:W3CDTF">2020-02-03T08:32:00Z</dcterms:created>
  <dcterms:modified xsi:type="dcterms:W3CDTF">2024-08-22T15:41:00Z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GrammarlyDocumentId">
    <vt:lpwstr>953b5c0fdea7a24a772570d44583197dbfdd6c65fbe564c87699153d7493fa65</vt:lpwstr>
  </property>
  <property fmtid="{D5CDD505-2E9C-101B-9397-08002B2CF9AE}" pid="22" name="_2015_ms_pID_725343">
    <vt:lpwstr>(3)UIGVN+LJwKtpxJwXS5D5PJp0j45yCCv6Pf75uQuXqH5oBjQdrauY82BJ0QJIOALPUN62rBBY
ByfY7DTyUhynJCoTXNMiCP/yrG/tuvd1ZicpENo80kzvK2UOobeoG6pZ/pfynvnkkve+Ytzs
Fich6At7sTYPk5WYwmW1CGHrobcn0esGRj4e0fEiw9rqF/fL3o9sjM1IJft1Yd77CO32q/Dp
DhlAbm+d1EZmsgnXga</vt:lpwstr>
  </property>
  <property fmtid="{D5CDD505-2E9C-101B-9397-08002B2CF9AE}" pid="23" name="_2015_ms_pID_7253431">
    <vt:lpwstr>i8DhN0coKW+T+8Nh4AaD+OmUmyhWzCY3R7S6XbBOln/oK00WGqpMcs
V3jcLj+LB48Gmfm7kmy9NBictaFAFRzRASLJYHGOsSlINysMEVXTfzyXdyYq9aCpymb0oAOL
kD7Vrw4BE+UrjdMiI9K0VGtmt8saUJzY/Phu941cSEeWMccQqI+7hI+z3ttdWvG/rGZQCHsq
dIKnGU8ysPu2YMS21v2+Ln8pX6Z3B5nRk40v</vt:lpwstr>
  </property>
  <property fmtid="{D5CDD505-2E9C-101B-9397-08002B2CF9AE}" pid="24" name="_2015_ms_pID_7253432">
    <vt:lpwstr>xQ==</vt:lpwstr>
  </property>
</Properties>
</file>