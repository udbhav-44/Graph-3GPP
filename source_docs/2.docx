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8528" w14:textId="375DC34F" w:rsidR="001A24D4" w:rsidRDefault="001A24D4" w:rsidP="001A24D4">
      <w:pPr>
        <w:pStyle w:val="CRCoverPage"/>
        <w:tabs>
          <w:tab w:val="right" w:pos="9639"/>
        </w:tabs>
        <w:spacing w:after="0"/>
        <w:rPr>
          <w:b/>
          <w:i/>
          <w:noProof/>
          <w:sz w:val="28"/>
        </w:rPr>
      </w:pPr>
      <w:bookmarkStart w:id="0" w:name="_Hlk145491888"/>
      <w:r>
        <w:rPr>
          <w:b/>
          <w:noProof/>
          <w:sz w:val="24"/>
        </w:rPr>
        <w:t>3GPP TSG CT WG</w:t>
      </w:r>
      <w:r w:rsidR="00941137">
        <w:rPr>
          <w:b/>
          <w:noProof/>
          <w:sz w:val="24"/>
        </w:rPr>
        <w:t>1</w:t>
      </w:r>
      <w:r>
        <w:rPr>
          <w:b/>
          <w:noProof/>
          <w:sz w:val="24"/>
        </w:rPr>
        <w:t xml:space="preserve"> Meeting #</w:t>
      </w:r>
      <w:r w:rsidR="000E5B99">
        <w:rPr>
          <w:b/>
          <w:noProof/>
          <w:sz w:val="24"/>
        </w:rPr>
        <w:t>152</w:t>
      </w:r>
      <w:r>
        <w:rPr>
          <w:b/>
          <w:i/>
          <w:noProof/>
          <w:sz w:val="28"/>
        </w:rPr>
        <w:tab/>
      </w:r>
      <w:r w:rsidR="00197A1E" w:rsidRPr="00197A1E">
        <w:rPr>
          <w:b/>
          <w:i/>
          <w:noProof/>
          <w:sz w:val="28"/>
        </w:rPr>
        <w:t>C1-246839</w:t>
      </w:r>
    </w:p>
    <w:p w14:paraId="017423E8" w14:textId="70516636" w:rsidR="001A24D4" w:rsidRDefault="00DF0C1D" w:rsidP="001A24D4">
      <w:pPr>
        <w:pStyle w:val="CRCoverPage"/>
        <w:outlineLvl w:val="0"/>
        <w:rPr>
          <w:b/>
          <w:noProof/>
          <w:sz w:val="24"/>
        </w:rPr>
      </w:pPr>
      <w:r w:rsidRPr="00DF0C1D">
        <w:rPr>
          <w:b/>
          <w:noProof/>
          <w:sz w:val="24"/>
        </w:rPr>
        <w:t>Orlando</w:t>
      </w:r>
      <w:r w:rsidR="001A24D4">
        <w:rPr>
          <w:b/>
          <w:noProof/>
          <w:sz w:val="24"/>
        </w:rPr>
        <w:t xml:space="preserve">, </w:t>
      </w:r>
      <w:r>
        <w:rPr>
          <w:b/>
          <w:noProof/>
          <w:sz w:val="24"/>
        </w:rPr>
        <w:t>US</w:t>
      </w:r>
      <w:r w:rsidR="001A24D4">
        <w:rPr>
          <w:b/>
          <w:noProof/>
          <w:sz w:val="24"/>
        </w:rPr>
        <w:t>, 1</w:t>
      </w:r>
      <w:r>
        <w:rPr>
          <w:b/>
          <w:noProof/>
          <w:sz w:val="24"/>
        </w:rPr>
        <w:t>8</w:t>
      </w:r>
      <w:r w:rsidR="001A24D4">
        <w:rPr>
          <w:b/>
          <w:noProof/>
          <w:sz w:val="24"/>
        </w:rPr>
        <w:t xml:space="preserve"> - </w:t>
      </w:r>
      <w:r>
        <w:rPr>
          <w:b/>
          <w:noProof/>
          <w:sz w:val="24"/>
        </w:rPr>
        <w:t>22</w:t>
      </w:r>
      <w:r w:rsidR="001A24D4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>November</w:t>
      </w:r>
      <w:r w:rsidR="001A24D4">
        <w:rPr>
          <w:b/>
          <w:noProof/>
          <w:sz w:val="24"/>
        </w:rPr>
        <w:t>, 2024</w:t>
      </w:r>
      <w:r w:rsidR="001A24D4">
        <w:rPr>
          <w:b/>
          <w:noProof/>
          <w:sz w:val="24"/>
        </w:rPr>
        <w:tab/>
      </w:r>
      <w:r w:rsidR="001A24D4">
        <w:rPr>
          <w:b/>
          <w:noProof/>
          <w:sz w:val="24"/>
        </w:rPr>
        <w:tab/>
      </w:r>
      <w:r w:rsidR="001A24D4">
        <w:rPr>
          <w:b/>
          <w:noProof/>
          <w:sz w:val="24"/>
        </w:rPr>
        <w:tab/>
      </w:r>
      <w:r w:rsidR="001A24D4">
        <w:rPr>
          <w:b/>
          <w:noProof/>
          <w:sz w:val="24"/>
        </w:rPr>
        <w:tab/>
        <w:t xml:space="preserve">       (</w:t>
      </w:r>
      <w:r w:rsidR="001A24D4" w:rsidRPr="001A24D4">
        <w:rPr>
          <w:b/>
          <w:noProof/>
          <w:sz w:val="24"/>
        </w:rPr>
        <w:t xml:space="preserve">revision of </w:t>
      </w:r>
      <w:r w:rsidRPr="00DF0C1D">
        <w:rPr>
          <w:b/>
          <w:noProof/>
          <w:sz w:val="24"/>
        </w:rPr>
        <w:t>CP-242251</w:t>
      </w:r>
      <w:r w:rsidR="001A24D4">
        <w:rPr>
          <w:b/>
          <w:noProof/>
          <w:sz w:val="24"/>
        </w:rPr>
        <w:t>)</w:t>
      </w:r>
    </w:p>
    <w:bookmarkEnd w:id="0"/>
    <w:p w14:paraId="6B417959" w14:textId="705FA626" w:rsidR="001E489F" w:rsidRPr="006C2E80" w:rsidRDefault="001E489F" w:rsidP="001E489F">
      <w:pPr>
        <w:tabs>
          <w:tab w:val="left" w:pos="2127"/>
        </w:tabs>
        <w:ind w:left="2127" w:hanging="2127"/>
        <w:jc w:val="both"/>
        <w:outlineLvl w:val="0"/>
        <w:rPr>
          <w:rFonts w:ascii="Arial" w:eastAsia="Batang" w:hAnsi="Arial"/>
          <w:b/>
          <w:sz w:val="24"/>
          <w:szCs w:val="24"/>
          <w:lang w:val="en-US" w:eastAsia="zh-CN"/>
        </w:rPr>
      </w:pP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>Source:</w:t>
      </w: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ab/>
      </w:r>
      <w:r w:rsidR="00666CA0">
        <w:rPr>
          <w:rFonts w:ascii="Arial" w:eastAsia="Batang" w:hAnsi="Arial"/>
          <w:b/>
          <w:sz w:val="24"/>
          <w:szCs w:val="24"/>
          <w:lang w:val="en-US" w:eastAsia="zh-CN"/>
        </w:rPr>
        <w:t>Ericsson</w:t>
      </w:r>
      <w:r w:rsidR="003A145C">
        <w:rPr>
          <w:rFonts w:ascii="Arial" w:eastAsia="Batang" w:hAnsi="Arial"/>
          <w:b/>
          <w:sz w:val="24"/>
          <w:szCs w:val="24"/>
          <w:lang w:val="en-US" w:eastAsia="zh-CN"/>
        </w:rPr>
        <w:t>, Lenovo</w:t>
      </w:r>
      <w:r w:rsidR="00CD08DD">
        <w:rPr>
          <w:rFonts w:ascii="Arial" w:eastAsia="Batang" w:hAnsi="Arial"/>
          <w:b/>
          <w:sz w:val="24"/>
          <w:szCs w:val="24"/>
          <w:lang w:val="en-US" w:eastAsia="zh-CN"/>
        </w:rPr>
        <w:t>, Samsung</w:t>
      </w:r>
    </w:p>
    <w:p w14:paraId="49D92DA3" w14:textId="6EE20FBA" w:rsidR="001E489F" w:rsidRPr="006C2E80" w:rsidRDefault="001E489F" w:rsidP="001E489F">
      <w:pPr>
        <w:tabs>
          <w:tab w:val="left" w:pos="2127"/>
        </w:tabs>
        <w:ind w:left="2127" w:hanging="2127"/>
        <w:jc w:val="both"/>
        <w:outlineLvl w:val="0"/>
        <w:rPr>
          <w:rFonts w:ascii="Arial" w:eastAsia="Batang" w:hAnsi="Arial" w:cs="Arial"/>
          <w:b/>
          <w:sz w:val="24"/>
          <w:szCs w:val="24"/>
          <w:lang w:eastAsia="zh-CN"/>
        </w:rPr>
      </w:pPr>
      <w:r w:rsidRPr="006C2E80">
        <w:rPr>
          <w:rFonts w:ascii="Arial" w:eastAsia="Batang" w:hAnsi="Arial" w:cs="Arial"/>
          <w:b/>
          <w:sz w:val="24"/>
          <w:szCs w:val="24"/>
          <w:lang w:eastAsia="zh-CN"/>
        </w:rPr>
        <w:t>Title:</w:t>
      </w:r>
      <w:r w:rsidRPr="006C2E80">
        <w:rPr>
          <w:rFonts w:ascii="Arial" w:eastAsia="Batang" w:hAnsi="Arial" w:cs="Arial"/>
          <w:b/>
          <w:sz w:val="24"/>
          <w:szCs w:val="24"/>
          <w:lang w:eastAsia="zh-CN"/>
        </w:rPr>
        <w:tab/>
      </w:r>
      <w:r w:rsidR="00666CA0">
        <w:rPr>
          <w:rFonts w:ascii="Arial" w:eastAsia="Batang" w:hAnsi="Arial" w:cs="Arial"/>
          <w:b/>
          <w:sz w:val="24"/>
          <w:szCs w:val="24"/>
          <w:lang w:eastAsia="zh-CN"/>
        </w:rPr>
        <w:t>Revised</w:t>
      </w:r>
      <w:r w:rsidR="001A24D4">
        <w:rPr>
          <w:rFonts w:ascii="Arial" w:eastAsia="Batang" w:hAnsi="Arial" w:cs="Arial"/>
          <w:b/>
          <w:sz w:val="24"/>
          <w:szCs w:val="24"/>
          <w:lang w:eastAsia="zh-CN"/>
        </w:rPr>
        <w:t xml:space="preserve"> </w:t>
      </w:r>
      <w:r w:rsidRPr="006C2E80">
        <w:rPr>
          <w:rFonts w:ascii="Arial" w:eastAsia="Batang" w:hAnsi="Arial" w:cs="Arial"/>
          <w:b/>
          <w:sz w:val="24"/>
          <w:szCs w:val="24"/>
          <w:lang w:eastAsia="zh-CN"/>
        </w:rPr>
        <w:t>WID on</w:t>
      </w:r>
      <w:r w:rsidR="00BD097A">
        <w:rPr>
          <w:rFonts w:ascii="Arial" w:eastAsia="Batang" w:hAnsi="Arial" w:cs="Arial"/>
          <w:b/>
          <w:sz w:val="24"/>
          <w:szCs w:val="24"/>
          <w:lang w:eastAsia="zh-CN"/>
        </w:rPr>
        <w:t xml:space="preserve"> </w:t>
      </w:r>
      <w:bookmarkStart w:id="1" w:name="_Hlk172893736"/>
      <w:r w:rsidR="00BD097A">
        <w:rPr>
          <w:rFonts w:ascii="Arial" w:eastAsia="Batang" w:hAnsi="Arial" w:cs="Arial"/>
          <w:b/>
          <w:sz w:val="24"/>
          <w:szCs w:val="24"/>
          <w:lang w:eastAsia="zh-CN"/>
        </w:rPr>
        <w:t>CT aspects</w:t>
      </w:r>
      <w:r w:rsidR="00BD097A" w:rsidRPr="006C2E80">
        <w:rPr>
          <w:rFonts w:ascii="Arial" w:eastAsia="Batang" w:hAnsi="Arial" w:cs="Arial"/>
          <w:b/>
          <w:sz w:val="24"/>
          <w:szCs w:val="24"/>
          <w:lang w:eastAsia="zh-CN"/>
        </w:rPr>
        <w:t xml:space="preserve"> o</w:t>
      </w:r>
      <w:r w:rsidR="002C1F85">
        <w:rPr>
          <w:rFonts w:ascii="Arial" w:eastAsia="Batang" w:hAnsi="Arial" w:cs="Arial"/>
          <w:b/>
          <w:sz w:val="24"/>
          <w:szCs w:val="24"/>
          <w:lang w:eastAsia="zh-CN"/>
        </w:rPr>
        <w:t>f</w:t>
      </w:r>
      <w:r w:rsidR="00BD097A" w:rsidRPr="006C2E80">
        <w:rPr>
          <w:rFonts w:ascii="Arial" w:eastAsia="Batang" w:hAnsi="Arial" w:cs="Arial"/>
          <w:b/>
          <w:sz w:val="24"/>
          <w:szCs w:val="24"/>
          <w:lang w:eastAsia="zh-CN"/>
        </w:rPr>
        <w:t xml:space="preserve"> </w:t>
      </w:r>
      <w:r w:rsidR="00BD097A" w:rsidRPr="00A55A1C">
        <w:rPr>
          <w:rFonts w:ascii="Arial" w:eastAsia="Batang" w:hAnsi="Arial" w:cs="Arial"/>
          <w:b/>
          <w:sz w:val="24"/>
          <w:szCs w:val="24"/>
          <w:lang w:eastAsia="zh-CN"/>
        </w:rPr>
        <w:t xml:space="preserve">application </w:t>
      </w:r>
      <w:r w:rsidR="00BD097A">
        <w:rPr>
          <w:rFonts w:ascii="Arial" w:eastAsia="Batang" w:hAnsi="Arial" w:cs="Arial"/>
          <w:b/>
          <w:sz w:val="24"/>
          <w:szCs w:val="24"/>
          <w:lang w:eastAsia="zh-CN"/>
        </w:rPr>
        <w:t>enablement</w:t>
      </w:r>
      <w:r w:rsidR="00BD097A" w:rsidRPr="00A55A1C">
        <w:rPr>
          <w:rFonts w:ascii="Arial" w:eastAsia="Batang" w:hAnsi="Arial" w:cs="Arial"/>
          <w:b/>
          <w:sz w:val="24"/>
          <w:szCs w:val="24"/>
          <w:lang w:eastAsia="zh-CN"/>
        </w:rPr>
        <w:t xml:space="preserve"> for AI/ML services</w:t>
      </w:r>
      <w:bookmarkEnd w:id="1"/>
    </w:p>
    <w:p w14:paraId="66ACF610" w14:textId="77777777" w:rsidR="001E489F" w:rsidRPr="006C2E80" w:rsidRDefault="001E489F" w:rsidP="001E489F">
      <w:pPr>
        <w:tabs>
          <w:tab w:val="left" w:pos="2127"/>
        </w:tabs>
        <w:ind w:left="2127" w:hanging="2127"/>
        <w:jc w:val="both"/>
        <w:outlineLvl w:val="0"/>
        <w:rPr>
          <w:rFonts w:ascii="Arial" w:eastAsia="Batang" w:hAnsi="Arial"/>
          <w:b/>
          <w:sz w:val="24"/>
          <w:szCs w:val="24"/>
          <w:lang w:val="en-US" w:eastAsia="zh-CN"/>
        </w:rPr>
      </w:pP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>Document for:</w:t>
      </w: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ab/>
        <w:t>Approval</w:t>
      </w:r>
    </w:p>
    <w:p w14:paraId="1468BC60" w14:textId="3F6BE27F" w:rsidR="001E489F" w:rsidRDefault="001E489F" w:rsidP="001E489F">
      <w:pPr>
        <w:tabs>
          <w:tab w:val="left" w:pos="2127"/>
        </w:tabs>
        <w:ind w:left="2127" w:hanging="2127"/>
        <w:jc w:val="both"/>
        <w:outlineLvl w:val="0"/>
        <w:rPr>
          <w:rFonts w:ascii="Arial" w:eastAsia="Batang" w:hAnsi="Arial"/>
          <w:b/>
          <w:sz w:val="24"/>
          <w:szCs w:val="24"/>
          <w:lang w:val="en-US" w:eastAsia="zh-CN"/>
        </w:rPr>
      </w:pP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>Agenda Item:</w:t>
      </w:r>
      <w:r w:rsidRPr="006C2E80">
        <w:rPr>
          <w:rFonts w:ascii="Arial" w:eastAsia="Batang" w:hAnsi="Arial"/>
          <w:b/>
          <w:sz w:val="24"/>
          <w:szCs w:val="24"/>
          <w:lang w:val="en-US" w:eastAsia="zh-CN"/>
        </w:rPr>
        <w:tab/>
      </w:r>
      <w:r w:rsidR="00732885">
        <w:rPr>
          <w:rFonts w:ascii="Arial" w:eastAsia="Batang" w:hAnsi="Arial"/>
          <w:b/>
          <w:sz w:val="24"/>
          <w:szCs w:val="24"/>
          <w:lang w:val="en-US" w:eastAsia="zh-CN"/>
        </w:rPr>
        <w:t>19.</w:t>
      </w:r>
      <w:r w:rsidR="00753D04">
        <w:rPr>
          <w:rFonts w:ascii="Arial" w:eastAsia="Batang" w:hAnsi="Arial"/>
          <w:b/>
          <w:sz w:val="24"/>
          <w:szCs w:val="24"/>
          <w:lang w:val="en-US" w:eastAsia="zh-CN"/>
        </w:rPr>
        <w:t>3</w:t>
      </w:r>
    </w:p>
    <w:p w14:paraId="110F6C52" w14:textId="77777777" w:rsidR="001E489F" w:rsidRPr="006C2E80" w:rsidRDefault="001E489F" w:rsidP="001E489F">
      <w:pPr>
        <w:rPr>
          <w:rFonts w:eastAsia="Batang"/>
          <w:lang w:val="en-US" w:eastAsia="zh-CN"/>
        </w:rPr>
      </w:pPr>
    </w:p>
    <w:p w14:paraId="17BB372B" w14:textId="77777777" w:rsidR="001E489F" w:rsidRPr="00BC642A" w:rsidRDefault="001E489F" w:rsidP="001E489F">
      <w:pPr>
        <w:pStyle w:val="Heading8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2835" w:hanging="2835"/>
        <w:jc w:val="center"/>
        <w:textAlignment w:val="baseline"/>
      </w:pP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3GPP™ Work Item Description</w:t>
      </w:r>
    </w:p>
    <w:p w14:paraId="04403B00" w14:textId="77777777" w:rsidR="001E489F" w:rsidRDefault="001E489F" w:rsidP="001E489F">
      <w:pPr>
        <w:jc w:val="center"/>
        <w:rPr>
          <w:rFonts w:cs="Arial"/>
          <w:noProof/>
        </w:rPr>
      </w:pPr>
      <w:r>
        <w:rPr>
          <w:rFonts w:cs="Arial"/>
          <w:noProof/>
        </w:rPr>
        <w:t xml:space="preserve">Information on Work Items </w:t>
      </w:r>
      <w:r w:rsidRPr="00ED7A5B">
        <w:rPr>
          <w:rFonts w:cs="Arial"/>
          <w:noProof/>
        </w:rPr>
        <w:t xml:space="preserve">can be found at </w:t>
      </w:r>
      <w:hyperlink r:id="rId8" w:history="1">
        <w:r w:rsidRPr="00E75C72">
          <w:rPr>
            <w:rFonts w:cs="Arial"/>
            <w:noProof/>
          </w:rPr>
          <w:t>http://www.3gpp.org/Work-Items</w:t>
        </w:r>
      </w:hyperlink>
      <w:r>
        <w:rPr>
          <w:rFonts w:cs="Arial"/>
          <w:noProof/>
        </w:rPr>
        <w:t xml:space="preserve"> </w:t>
      </w:r>
      <w:r>
        <w:rPr>
          <w:rFonts w:cs="Arial"/>
          <w:noProof/>
        </w:rPr>
        <w:br/>
      </w:r>
      <w:r>
        <w:t xml:space="preserve">See also the </w:t>
      </w:r>
      <w:hyperlink r:id="rId9" w:history="1">
        <w:r w:rsidRPr="00BC642A">
          <w:t>3GPP Working Procedures</w:t>
        </w:r>
      </w:hyperlink>
      <w:r>
        <w:t>, article 39 and the TSG W</w:t>
      </w:r>
      <w:r w:rsidRPr="00AD0751">
        <w:t xml:space="preserve">orking </w:t>
      </w:r>
      <w:r>
        <w:t>M</w:t>
      </w:r>
      <w:r w:rsidRPr="00AD0751">
        <w:t>ethods</w:t>
      </w:r>
      <w:r>
        <w:t xml:space="preserve"> in </w:t>
      </w:r>
      <w:hyperlink r:id="rId10" w:history="1">
        <w:r w:rsidRPr="00BC642A">
          <w:t>3GPP TR 21.900</w:t>
        </w:r>
      </w:hyperlink>
    </w:p>
    <w:p w14:paraId="2F242254" w14:textId="553F06DA" w:rsidR="001E489F" w:rsidRPr="001E489F" w:rsidRDefault="001E489F" w:rsidP="001E489F">
      <w:pPr>
        <w:pStyle w:val="Heading8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2835" w:hanging="2835"/>
        <w:textAlignment w:val="baseline"/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</w:pP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Title:</w:t>
      </w: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ab/>
      </w:r>
      <w:r w:rsidR="002C1F85" w:rsidRPr="002C1F85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CT aspects o</w:t>
      </w:r>
      <w:r w:rsidR="002C1F85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f</w:t>
      </w:r>
      <w:r w:rsidR="002C1F85" w:rsidRPr="002C1F85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 xml:space="preserve"> application enablement for AIML services</w:t>
      </w:r>
    </w:p>
    <w:p w14:paraId="4520DCE2" w14:textId="517A2E32" w:rsidR="001E489F" w:rsidRPr="001E489F" w:rsidRDefault="001E489F" w:rsidP="001E489F">
      <w:pPr>
        <w:pStyle w:val="Heading8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2835" w:hanging="2835"/>
        <w:textAlignment w:val="baseline"/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</w:pP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Acronym:</w:t>
      </w: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ab/>
      </w:r>
      <w:proofErr w:type="spellStart"/>
      <w:r w:rsidR="002C1F85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AIML_App</w:t>
      </w:r>
      <w:proofErr w:type="spellEnd"/>
    </w:p>
    <w:p w14:paraId="15B1DB90" w14:textId="05331465" w:rsidR="001E489F" w:rsidRPr="001E489F" w:rsidRDefault="001E489F" w:rsidP="001E489F">
      <w:pPr>
        <w:pStyle w:val="Heading8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2835" w:hanging="2835"/>
        <w:textAlignment w:val="baseline"/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</w:pP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Unique identifier:</w:t>
      </w: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ab/>
      </w:r>
      <w:r w:rsidR="00CC5BC2" w:rsidRPr="00CC5BC2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1050024</w:t>
      </w:r>
    </w:p>
    <w:p w14:paraId="4D9605DA" w14:textId="137F972A" w:rsidR="001E489F" w:rsidRPr="001E489F" w:rsidRDefault="001E489F" w:rsidP="001E489F">
      <w:pPr>
        <w:pStyle w:val="Heading8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2835" w:hanging="2835"/>
        <w:textAlignment w:val="baseline"/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</w:pP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Potential target Release:</w:t>
      </w:r>
      <w:r w:rsidRPr="001E489F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ab/>
        <w:t>Rel-</w:t>
      </w:r>
      <w:r w:rsidR="004E2DF0">
        <w:rPr>
          <w:rFonts w:ascii="Arial" w:eastAsia="Times New Roman" w:hAnsi="Arial" w:cs="Times New Roman"/>
          <w:color w:val="auto"/>
          <w:sz w:val="36"/>
          <w:szCs w:val="20"/>
          <w:lang w:eastAsia="ja-JP"/>
        </w:rPr>
        <w:t>19</w:t>
      </w:r>
    </w:p>
    <w:p w14:paraId="228B978F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1</w:t>
      </w:r>
      <w:r w:rsidRPr="007861B8">
        <w:rPr>
          <w:b w:val="0"/>
          <w:sz w:val="36"/>
          <w:lang w:eastAsia="ja-JP"/>
        </w:rPr>
        <w:tab/>
        <w:t>Impacts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275"/>
        <w:gridCol w:w="1037"/>
        <w:gridCol w:w="850"/>
        <w:gridCol w:w="851"/>
        <w:gridCol w:w="1752"/>
      </w:tblGrid>
      <w:tr w:rsidR="001E489F" w14:paraId="56BD4D38" w14:textId="77777777" w:rsidTr="005875D6">
        <w:trPr>
          <w:cantSplit/>
          <w:jc w:val="center"/>
        </w:trPr>
        <w:tc>
          <w:tcPr>
            <w:tcW w:w="151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14:paraId="5F388ADD" w14:textId="77777777" w:rsidR="001E489F" w:rsidRDefault="001E489F" w:rsidP="005875D6">
            <w:pPr>
              <w:pStyle w:val="TAH"/>
            </w:pPr>
            <w:r>
              <w:t>Affects:</w:t>
            </w:r>
          </w:p>
        </w:tc>
        <w:tc>
          <w:tcPr>
            <w:tcW w:w="1275" w:type="dxa"/>
            <w:tcBorders>
              <w:left w:val="nil"/>
              <w:bottom w:val="single" w:sz="12" w:space="0" w:color="auto"/>
            </w:tcBorders>
            <w:shd w:val="clear" w:color="auto" w:fill="E0E0E0"/>
          </w:tcPr>
          <w:p w14:paraId="17341A5A" w14:textId="77777777" w:rsidR="001E489F" w:rsidRDefault="001E489F" w:rsidP="005875D6">
            <w:pPr>
              <w:pStyle w:val="TAH"/>
            </w:pPr>
            <w:r>
              <w:t>UICC apps</w:t>
            </w:r>
          </w:p>
        </w:tc>
        <w:tc>
          <w:tcPr>
            <w:tcW w:w="1037" w:type="dxa"/>
            <w:tcBorders>
              <w:bottom w:val="single" w:sz="12" w:space="0" w:color="auto"/>
            </w:tcBorders>
            <w:shd w:val="clear" w:color="auto" w:fill="E0E0E0"/>
          </w:tcPr>
          <w:p w14:paraId="44E3AEE9" w14:textId="77777777" w:rsidR="001E489F" w:rsidRDefault="001E489F" w:rsidP="005875D6">
            <w:pPr>
              <w:pStyle w:val="TAH"/>
            </w:pPr>
            <w:r>
              <w:t>ME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E0E0E0"/>
          </w:tcPr>
          <w:p w14:paraId="6DB9EDAB" w14:textId="77777777" w:rsidR="001E489F" w:rsidRDefault="001E489F" w:rsidP="005875D6">
            <w:pPr>
              <w:pStyle w:val="TAH"/>
            </w:pPr>
            <w:r>
              <w:t>AN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E0E0E0"/>
          </w:tcPr>
          <w:p w14:paraId="10DFAED6" w14:textId="77777777" w:rsidR="001E489F" w:rsidRDefault="001E489F" w:rsidP="005875D6">
            <w:pPr>
              <w:pStyle w:val="TAH"/>
            </w:pPr>
            <w:r>
              <w:t>CN</w:t>
            </w:r>
          </w:p>
        </w:tc>
        <w:tc>
          <w:tcPr>
            <w:tcW w:w="1752" w:type="dxa"/>
            <w:tcBorders>
              <w:bottom w:val="single" w:sz="12" w:space="0" w:color="auto"/>
            </w:tcBorders>
            <w:shd w:val="clear" w:color="auto" w:fill="E0E0E0"/>
          </w:tcPr>
          <w:p w14:paraId="70430901" w14:textId="77777777" w:rsidR="001E489F" w:rsidRDefault="001E489F" w:rsidP="005875D6">
            <w:pPr>
              <w:pStyle w:val="TAH"/>
            </w:pPr>
            <w:r>
              <w:t>Others (specify)</w:t>
            </w:r>
          </w:p>
        </w:tc>
      </w:tr>
      <w:tr w:rsidR="001E489F" w14:paraId="2388ADC1" w14:textId="77777777" w:rsidTr="005875D6">
        <w:trPr>
          <w:cantSplit/>
          <w:jc w:val="center"/>
        </w:trPr>
        <w:tc>
          <w:tcPr>
            <w:tcW w:w="1515" w:type="dxa"/>
            <w:tcBorders>
              <w:top w:val="nil"/>
              <w:right w:val="single" w:sz="12" w:space="0" w:color="auto"/>
            </w:tcBorders>
          </w:tcPr>
          <w:p w14:paraId="37483FE0" w14:textId="77777777" w:rsidR="001E489F" w:rsidRDefault="001E489F" w:rsidP="005875D6">
            <w:pPr>
              <w:pStyle w:val="TAH"/>
            </w:pPr>
            <w:r>
              <w:t>Yes</w:t>
            </w:r>
          </w:p>
        </w:tc>
        <w:tc>
          <w:tcPr>
            <w:tcW w:w="1275" w:type="dxa"/>
            <w:tcBorders>
              <w:top w:val="nil"/>
              <w:left w:val="nil"/>
            </w:tcBorders>
          </w:tcPr>
          <w:p w14:paraId="69C748BE" w14:textId="77777777" w:rsidR="001E489F" w:rsidRDefault="001E489F" w:rsidP="005875D6">
            <w:pPr>
              <w:pStyle w:val="TAC"/>
            </w:pPr>
          </w:p>
        </w:tc>
        <w:tc>
          <w:tcPr>
            <w:tcW w:w="1037" w:type="dxa"/>
            <w:tcBorders>
              <w:top w:val="nil"/>
            </w:tcBorders>
          </w:tcPr>
          <w:p w14:paraId="1D3E8F18" w14:textId="700F5493" w:rsidR="001E489F" w:rsidRDefault="004E2DF0" w:rsidP="005875D6">
            <w:pPr>
              <w:pStyle w:val="TAC"/>
            </w:pPr>
            <w:r>
              <w:t>X</w:t>
            </w:r>
          </w:p>
        </w:tc>
        <w:tc>
          <w:tcPr>
            <w:tcW w:w="850" w:type="dxa"/>
            <w:tcBorders>
              <w:top w:val="nil"/>
            </w:tcBorders>
          </w:tcPr>
          <w:p w14:paraId="04045F0B" w14:textId="77777777" w:rsidR="001E489F" w:rsidRDefault="001E489F" w:rsidP="005875D6">
            <w:pPr>
              <w:pStyle w:val="TAC"/>
            </w:pPr>
          </w:p>
        </w:tc>
        <w:tc>
          <w:tcPr>
            <w:tcW w:w="851" w:type="dxa"/>
            <w:tcBorders>
              <w:top w:val="nil"/>
            </w:tcBorders>
          </w:tcPr>
          <w:p w14:paraId="36BEDBE0" w14:textId="172C81CB" w:rsidR="001E489F" w:rsidRDefault="004E2DF0" w:rsidP="005875D6">
            <w:pPr>
              <w:pStyle w:val="TAC"/>
            </w:pPr>
            <w:r>
              <w:t>X</w:t>
            </w:r>
          </w:p>
        </w:tc>
        <w:tc>
          <w:tcPr>
            <w:tcW w:w="1752" w:type="dxa"/>
            <w:tcBorders>
              <w:top w:val="nil"/>
            </w:tcBorders>
          </w:tcPr>
          <w:p w14:paraId="5305E0AA" w14:textId="77777777" w:rsidR="001E489F" w:rsidRDefault="001E489F" w:rsidP="005875D6">
            <w:pPr>
              <w:pStyle w:val="TAC"/>
            </w:pPr>
          </w:p>
        </w:tc>
      </w:tr>
      <w:tr w:rsidR="001E489F" w14:paraId="624C6FF5" w14:textId="77777777" w:rsidTr="005875D6">
        <w:trPr>
          <w:cantSplit/>
          <w:jc w:val="center"/>
        </w:trPr>
        <w:tc>
          <w:tcPr>
            <w:tcW w:w="1515" w:type="dxa"/>
            <w:tcBorders>
              <w:right w:val="single" w:sz="12" w:space="0" w:color="auto"/>
            </w:tcBorders>
          </w:tcPr>
          <w:p w14:paraId="4D7E9057" w14:textId="77777777" w:rsidR="001E489F" w:rsidRDefault="001E489F" w:rsidP="005875D6">
            <w:pPr>
              <w:pStyle w:val="TAH"/>
            </w:pPr>
            <w:r>
              <w:t>No</w:t>
            </w:r>
          </w:p>
        </w:tc>
        <w:tc>
          <w:tcPr>
            <w:tcW w:w="1275" w:type="dxa"/>
            <w:tcBorders>
              <w:left w:val="nil"/>
            </w:tcBorders>
          </w:tcPr>
          <w:p w14:paraId="0B744189" w14:textId="77777777" w:rsidR="001E489F" w:rsidRDefault="001E489F" w:rsidP="005875D6">
            <w:pPr>
              <w:pStyle w:val="TAC"/>
            </w:pPr>
          </w:p>
        </w:tc>
        <w:tc>
          <w:tcPr>
            <w:tcW w:w="1037" w:type="dxa"/>
          </w:tcPr>
          <w:p w14:paraId="0602D5C7" w14:textId="77777777" w:rsidR="001E489F" w:rsidRDefault="001E489F" w:rsidP="005875D6">
            <w:pPr>
              <w:pStyle w:val="TAC"/>
            </w:pPr>
          </w:p>
        </w:tc>
        <w:tc>
          <w:tcPr>
            <w:tcW w:w="850" w:type="dxa"/>
          </w:tcPr>
          <w:p w14:paraId="35CFDED4" w14:textId="217BFBED" w:rsidR="001E489F" w:rsidRDefault="004E2DF0" w:rsidP="005875D6">
            <w:pPr>
              <w:pStyle w:val="TAC"/>
            </w:pPr>
            <w:r>
              <w:t>X</w:t>
            </w:r>
          </w:p>
        </w:tc>
        <w:tc>
          <w:tcPr>
            <w:tcW w:w="851" w:type="dxa"/>
          </w:tcPr>
          <w:p w14:paraId="02A432F3" w14:textId="77777777" w:rsidR="001E489F" w:rsidRDefault="001E489F" w:rsidP="005875D6">
            <w:pPr>
              <w:pStyle w:val="TAC"/>
            </w:pPr>
          </w:p>
        </w:tc>
        <w:tc>
          <w:tcPr>
            <w:tcW w:w="1752" w:type="dxa"/>
          </w:tcPr>
          <w:p w14:paraId="70435623" w14:textId="77777777" w:rsidR="001E489F" w:rsidRDefault="001E489F" w:rsidP="005875D6">
            <w:pPr>
              <w:pStyle w:val="TAC"/>
            </w:pPr>
          </w:p>
        </w:tc>
      </w:tr>
      <w:tr w:rsidR="001E489F" w14:paraId="552F1957" w14:textId="77777777" w:rsidTr="005875D6">
        <w:trPr>
          <w:cantSplit/>
          <w:jc w:val="center"/>
        </w:trPr>
        <w:tc>
          <w:tcPr>
            <w:tcW w:w="1515" w:type="dxa"/>
            <w:tcBorders>
              <w:right w:val="single" w:sz="12" w:space="0" w:color="auto"/>
            </w:tcBorders>
          </w:tcPr>
          <w:p w14:paraId="296FE27F" w14:textId="77777777" w:rsidR="001E489F" w:rsidRDefault="001E489F" w:rsidP="005875D6">
            <w:pPr>
              <w:pStyle w:val="TAH"/>
            </w:pPr>
            <w:r>
              <w:t>Don't know</w:t>
            </w:r>
          </w:p>
        </w:tc>
        <w:tc>
          <w:tcPr>
            <w:tcW w:w="1275" w:type="dxa"/>
            <w:tcBorders>
              <w:left w:val="nil"/>
            </w:tcBorders>
          </w:tcPr>
          <w:p w14:paraId="4450E978" w14:textId="2C7C68E6" w:rsidR="001E489F" w:rsidRDefault="004E2DF0" w:rsidP="005875D6">
            <w:pPr>
              <w:pStyle w:val="TAC"/>
            </w:pPr>
            <w:r>
              <w:t>X</w:t>
            </w:r>
          </w:p>
        </w:tc>
        <w:tc>
          <w:tcPr>
            <w:tcW w:w="1037" w:type="dxa"/>
          </w:tcPr>
          <w:p w14:paraId="6F19776F" w14:textId="77777777" w:rsidR="001E489F" w:rsidRDefault="001E489F" w:rsidP="005875D6">
            <w:pPr>
              <w:pStyle w:val="TAC"/>
            </w:pPr>
          </w:p>
        </w:tc>
        <w:tc>
          <w:tcPr>
            <w:tcW w:w="850" w:type="dxa"/>
          </w:tcPr>
          <w:p w14:paraId="3F07CB2B" w14:textId="77777777" w:rsidR="001E489F" w:rsidRDefault="001E489F" w:rsidP="005875D6">
            <w:pPr>
              <w:pStyle w:val="TAC"/>
            </w:pPr>
          </w:p>
        </w:tc>
        <w:tc>
          <w:tcPr>
            <w:tcW w:w="851" w:type="dxa"/>
          </w:tcPr>
          <w:p w14:paraId="290A158D" w14:textId="77777777" w:rsidR="001E489F" w:rsidRDefault="001E489F" w:rsidP="005875D6">
            <w:pPr>
              <w:pStyle w:val="TAC"/>
            </w:pPr>
          </w:p>
        </w:tc>
        <w:tc>
          <w:tcPr>
            <w:tcW w:w="1752" w:type="dxa"/>
          </w:tcPr>
          <w:p w14:paraId="02E98F67" w14:textId="3BD10311" w:rsidR="001E489F" w:rsidRDefault="004E2DF0" w:rsidP="005875D6">
            <w:pPr>
              <w:pStyle w:val="TAC"/>
            </w:pPr>
            <w:r>
              <w:t>X</w:t>
            </w:r>
          </w:p>
        </w:tc>
      </w:tr>
    </w:tbl>
    <w:p w14:paraId="0AEBFDEC" w14:textId="77777777" w:rsidR="001E489F" w:rsidRPr="006C2E80" w:rsidRDefault="001E489F" w:rsidP="001E489F"/>
    <w:p w14:paraId="1A78ECA7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2</w:t>
      </w:r>
      <w:r w:rsidRPr="007861B8">
        <w:rPr>
          <w:b w:val="0"/>
          <w:sz w:val="36"/>
          <w:lang w:eastAsia="ja-JP"/>
        </w:rPr>
        <w:tab/>
        <w:t>Classification of the Work Item and linked work items</w:t>
      </w:r>
    </w:p>
    <w:p w14:paraId="2C1B72B3" w14:textId="77777777" w:rsidR="001E489F" w:rsidRPr="007861B8" w:rsidRDefault="001E489F" w:rsidP="007861B8">
      <w:pPr>
        <w:pStyle w:val="Heading2"/>
        <w:keepLines/>
        <w:overflowPunct w:val="0"/>
        <w:autoSpaceDE w:val="0"/>
        <w:autoSpaceDN w:val="0"/>
        <w:adjustRightInd w:val="0"/>
        <w:spacing w:before="180" w:after="180"/>
        <w:ind w:left="1134" w:right="0" w:hanging="1134"/>
        <w:textAlignment w:val="baseline"/>
        <w:rPr>
          <w:b w:val="0"/>
          <w:sz w:val="32"/>
          <w:lang w:eastAsia="ja-JP"/>
        </w:rPr>
      </w:pPr>
      <w:r w:rsidRPr="007861B8">
        <w:rPr>
          <w:b w:val="0"/>
          <w:sz w:val="32"/>
          <w:lang w:eastAsia="ja-JP"/>
        </w:rPr>
        <w:t>2.1</w:t>
      </w:r>
      <w:r w:rsidRPr="007861B8">
        <w:rPr>
          <w:b w:val="0"/>
          <w:sz w:val="32"/>
          <w:lang w:eastAsia="ja-JP"/>
        </w:rPr>
        <w:tab/>
        <w:t>Primary classification</w:t>
      </w:r>
    </w:p>
    <w:p w14:paraId="340C0110" w14:textId="77777777" w:rsidR="001E489F" w:rsidRDefault="001E489F" w:rsidP="001E489F">
      <w:pPr>
        <w:pStyle w:val="Heading3"/>
      </w:pPr>
      <w:r w:rsidRPr="00A36378">
        <w:t>This work item is a …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"/>
        <w:gridCol w:w="2917"/>
      </w:tblGrid>
      <w:tr w:rsidR="007861B8" w14:paraId="2F643D0D" w14:textId="77777777" w:rsidTr="005875D6">
        <w:trPr>
          <w:cantSplit/>
          <w:jc w:val="center"/>
        </w:trPr>
        <w:tc>
          <w:tcPr>
            <w:tcW w:w="452" w:type="dxa"/>
          </w:tcPr>
          <w:p w14:paraId="24027F16" w14:textId="77777777" w:rsidR="007861B8" w:rsidRDefault="007861B8" w:rsidP="005875D6">
            <w:pPr>
              <w:pStyle w:val="TAC"/>
            </w:pPr>
          </w:p>
        </w:tc>
        <w:tc>
          <w:tcPr>
            <w:tcW w:w="2917" w:type="dxa"/>
            <w:shd w:val="clear" w:color="auto" w:fill="E0E0E0"/>
          </w:tcPr>
          <w:p w14:paraId="0ED22864" w14:textId="40716C1E" w:rsidR="007861B8" w:rsidRPr="0006543E" w:rsidRDefault="007861B8" w:rsidP="005875D6">
            <w:pPr>
              <w:pStyle w:val="TAH"/>
              <w:ind w:right="-99"/>
              <w:jc w:val="left"/>
              <w:rPr>
                <w:b w:val="0"/>
                <w:bCs/>
                <w:color w:val="0000FF"/>
              </w:rPr>
            </w:pPr>
            <w:r w:rsidRPr="0006543E">
              <w:rPr>
                <w:b w:val="0"/>
                <w:bCs/>
                <w:color w:val="0000FF"/>
                <w:sz w:val="20"/>
              </w:rPr>
              <w:t xml:space="preserve">Study </w:t>
            </w:r>
          </w:p>
        </w:tc>
      </w:tr>
      <w:tr w:rsidR="007861B8" w14:paraId="1C6330D2" w14:textId="77777777" w:rsidTr="005875D6">
        <w:trPr>
          <w:cantSplit/>
          <w:jc w:val="center"/>
        </w:trPr>
        <w:tc>
          <w:tcPr>
            <w:tcW w:w="452" w:type="dxa"/>
          </w:tcPr>
          <w:p w14:paraId="3386E275" w14:textId="77777777" w:rsidR="007861B8" w:rsidRDefault="007861B8" w:rsidP="005875D6">
            <w:pPr>
              <w:pStyle w:val="TAC"/>
            </w:pPr>
          </w:p>
        </w:tc>
        <w:tc>
          <w:tcPr>
            <w:tcW w:w="2917" w:type="dxa"/>
            <w:shd w:val="clear" w:color="auto" w:fill="E0E0E0"/>
          </w:tcPr>
          <w:p w14:paraId="58AA67F6" w14:textId="77777777" w:rsidR="007861B8" w:rsidRPr="0006543E" w:rsidRDefault="007861B8" w:rsidP="005875D6">
            <w:pPr>
              <w:pStyle w:val="TAH"/>
              <w:ind w:right="-99"/>
              <w:jc w:val="left"/>
              <w:rPr>
                <w:b w:val="0"/>
                <w:bCs/>
                <w:color w:val="auto"/>
              </w:rPr>
            </w:pPr>
            <w:r w:rsidRPr="0006543E">
              <w:rPr>
                <w:b w:val="0"/>
                <w:bCs/>
                <w:color w:val="auto"/>
                <w:sz w:val="20"/>
              </w:rPr>
              <w:t>Normative – Stage 1</w:t>
            </w:r>
          </w:p>
        </w:tc>
      </w:tr>
      <w:tr w:rsidR="007861B8" w14:paraId="07A6662E" w14:textId="77777777" w:rsidTr="005875D6">
        <w:trPr>
          <w:cantSplit/>
          <w:jc w:val="center"/>
        </w:trPr>
        <w:tc>
          <w:tcPr>
            <w:tcW w:w="452" w:type="dxa"/>
          </w:tcPr>
          <w:p w14:paraId="2454A3B6" w14:textId="77777777" w:rsidR="007861B8" w:rsidRDefault="007861B8" w:rsidP="005875D6">
            <w:pPr>
              <w:pStyle w:val="TAC"/>
            </w:pPr>
          </w:p>
        </w:tc>
        <w:tc>
          <w:tcPr>
            <w:tcW w:w="2917" w:type="dxa"/>
            <w:shd w:val="clear" w:color="auto" w:fill="E0E0E0"/>
          </w:tcPr>
          <w:p w14:paraId="5E19322A" w14:textId="77777777" w:rsidR="007861B8" w:rsidRPr="0006543E" w:rsidRDefault="007861B8" w:rsidP="005875D6">
            <w:pPr>
              <w:pStyle w:val="TAH"/>
              <w:ind w:right="-99"/>
              <w:jc w:val="left"/>
              <w:rPr>
                <w:b w:val="0"/>
                <w:bCs/>
                <w:color w:val="auto"/>
              </w:rPr>
            </w:pPr>
            <w:r w:rsidRPr="0006543E">
              <w:rPr>
                <w:b w:val="0"/>
                <w:bCs/>
                <w:color w:val="auto"/>
                <w:sz w:val="20"/>
              </w:rPr>
              <w:t>Normative – Stage 2</w:t>
            </w:r>
          </w:p>
        </w:tc>
      </w:tr>
      <w:tr w:rsidR="007861B8" w14:paraId="3FA3CD8A" w14:textId="77777777" w:rsidTr="005875D6">
        <w:trPr>
          <w:cantSplit/>
          <w:jc w:val="center"/>
        </w:trPr>
        <w:tc>
          <w:tcPr>
            <w:tcW w:w="452" w:type="dxa"/>
          </w:tcPr>
          <w:p w14:paraId="15AA9BED" w14:textId="31EF0EE0" w:rsidR="007861B8" w:rsidRDefault="001A49F3" w:rsidP="005875D6">
            <w:pPr>
              <w:pStyle w:val="TAC"/>
            </w:pPr>
            <w:r>
              <w:t>X</w:t>
            </w:r>
          </w:p>
        </w:tc>
        <w:tc>
          <w:tcPr>
            <w:tcW w:w="2917" w:type="dxa"/>
            <w:shd w:val="clear" w:color="auto" w:fill="E0E0E0"/>
          </w:tcPr>
          <w:p w14:paraId="4D2C82D4" w14:textId="77777777" w:rsidR="007861B8" w:rsidRPr="0006543E" w:rsidRDefault="007861B8" w:rsidP="005875D6">
            <w:pPr>
              <w:pStyle w:val="TAH"/>
              <w:ind w:right="-99"/>
              <w:jc w:val="left"/>
              <w:rPr>
                <w:b w:val="0"/>
                <w:bCs/>
                <w:color w:val="auto"/>
              </w:rPr>
            </w:pPr>
            <w:r w:rsidRPr="0006543E">
              <w:rPr>
                <w:b w:val="0"/>
                <w:bCs/>
                <w:color w:val="auto"/>
                <w:sz w:val="20"/>
              </w:rPr>
              <w:t>Normative – Stage 3</w:t>
            </w:r>
          </w:p>
        </w:tc>
      </w:tr>
      <w:tr w:rsidR="007861B8" w14:paraId="24494143" w14:textId="77777777" w:rsidTr="005875D6">
        <w:trPr>
          <w:cantSplit/>
          <w:jc w:val="center"/>
        </w:trPr>
        <w:tc>
          <w:tcPr>
            <w:tcW w:w="452" w:type="dxa"/>
          </w:tcPr>
          <w:p w14:paraId="0A110EC3" w14:textId="77777777" w:rsidR="007861B8" w:rsidRDefault="007861B8" w:rsidP="005875D6">
            <w:pPr>
              <w:pStyle w:val="TAC"/>
            </w:pPr>
          </w:p>
        </w:tc>
        <w:tc>
          <w:tcPr>
            <w:tcW w:w="2917" w:type="dxa"/>
            <w:shd w:val="clear" w:color="auto" w:fill="E0E0E0"/>
          </w:tcPr>
          <w:p w14:paraId="4B700A55" w14:textId="77777777" w:rsidR="007861B8" w:rsidRPr="0006543E" w:rsidRDefault="007861B8" w:rsidP="005875D6">
            <w:pPr>
              <w:pStyle w:val="TAH"/>
              <w:ind w:right="-99"/>
              <w:jc w:val="left"/>
              <w:rPr>
                <w:b w:val="0"/>
                <w:bCs/>
                <w:color w:val="auto"/>
              </w:rPr>
            </w:pPr>
            <w:r w:rsidRPr="0006543E">
              <w:rPr>
                <w:b w:val="0"/>
                <w:bCs/>
                <w:color w:val="auto"/>
                <w:sz w:val="20"/>
              </w:rPr>
              <w:t>Normative – Other</w:t>
            </w:r>
            <w:r>
              <w:rPr>
                <w:b w:val="0"/>
                <w:bCs/>
                <w:color w:val="auto"/>
                <w:sz w:val="20"/>
              </w:rPr>
              <w:t>*</w:t>
            </w:r>
          </w:p>
        </w:tc>
      </w:tr>
    </w:tbl>
    <w:p w14:paraId="4028CBD7" w14:textId="77777777" w:rsidR="001E489F" w:rsidRDefault="001E489F" w:rsidP="001E489F">
      <w:pPr>
        <w:ind w:right="-99"/>
        <w:rPr>
          <w:b/>
        </w:rPr>
      </w:pPr>
    </w:p>
    <w:p w14:paraId="7820CC98" w14:textId="77777777" w:rsidR="001E489F" w:rsidRPr="007861B8" w:rsidRDefault="001E489F" w:rsidP="007861B8">
      <w:pPr>
        <w:pStyle w:val="Heading2"/>
        <w:keepLines/>
        <w:overflowPunct w:val="0"/>
        <w:autoSpaceDE w:val="0"/>
        <w:autoSpaceDN w:val="0"/>
        <w:adjustRightInd w:val="0"/>
        <w:spacing w:before="180" w:after="180"/>
        <w:ind w:left="1134" w:right="0" w:hanging="1134"/>
        <w:textAlignment w:val="baseline"/>
        <w:rPr>
          <w:b w:val="0"/>
          <w:sz w:val="32"/>
          <w:lang w:eastAsia="ja-JP"/>
        </w:rPr>
      </w:pPr>
      <w:r w:rsidRPr="007861B8">
        <w:rPr>
          <w:b w:val="0"/>
          <w:sz w:val="32"/>
          <w:lang w:eastAsia="ja-JP"/>
        </w:rPr>
        <w:t>2.2</w:t>
      </w:r>
      <w:r w:rsidRPr="007861B8">
        <w:rPr>
          <w:b w:val="0"/>
          <w:sz w:val="32"/>
          <w:lang w:eastAsia="ja-JP"/>
        </w:rPr>
        <w:tab/>
        <w:t>Parent Work Item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01"/>
        <w:gridCol w:w="1101"/>
        <w:gridCol w:w="6010"/>
      </w:tblGrid>
      <w:tr w:rsidR="001E489F" w14:paraId="3C7FF478" w14:textId="77777777" w:rsidTr="005875D6">
        <w:trPr>
          <w:cantSplit/>
          <w:jc w:val="center"/>
        </w:trPr>
        <w:tc>
          <w:tcPr>
            <w:tcW w:w="9313" w:type="dxa"/>
            <w:gridSpan w:val="4"/>
            <w:shd w:val="clear" w:color="auto" w:fill="E0E0E0"/>
          </w:tcPr>
          <w:p w14:paraId="2DFF76DE" w14:textId="77777777" w:rsidR="001E489F" w:rsidRDefault="001E489F" w:rsidP="005875D6">
            <w:pPr>
              <w:pStyle w:val="TAH"/>
              <w:ind w:right="-99"/>
              <w:jc w:val="left"/>
            </w:pPr>
            <w:r w:rsidRPr="00E92452">
              <w:t xml:space="preserve">Parent Work </w:t>
            </w:r>
            <w:r>
              <w:t xml:space="preserve">/ Study </w:t>
            </w:r>
            <w:r w:rsidRPr="00E92452">
              <w:t xml:space="preserve">Items </w:t>
            </w:r>
          </w:p>
        </w:tc>
      </w:tr>
      <w:tr w:rsidR="001E489F" w14:paraId="747C89BC" w14:textId="77777777" w:rsidTr="005875D6">
        <w:trPr>
          <w:cantSplit/>
          <w:jc w:val="center"/>
        </w:trPr>
        <w:tc>
          <w:tcPr>
            <w:tcW w:w="1101" w:type="dxa"/>
            <w:shd w:val="clear" w:color="auto" w:fill="E0E0E0"/>
          </w:tcPr>
          <w:p w14:paraId="13D286EC" w14:textId="77777777" w:rsidR="001E489F" w:rsidDel="00C02DF6" w:rsidRDefault="001E489F" w:rsidP="005875D6">
            <w:pPr>
              <w:pStyle w:val="TAH"/>
              <w:ind w:right="-99"/>
              <w:jc w:val="left"/>
            </w:pPr>
            <w:r>
              <w:t>Acronym</w:t>
            </w:r>
          </w:p>
        </w:tc>
        <w:tc>
          <w:tcPr>
            <w:tcW w:w="1101" w:type="dxa"/>
            <w:shd w:val="clear" w:color="auto" w:fill="E0E0E0"/>
          </w:tcPr>
          <w:p w14:paraId="0E8ED1B9" w14:textId="77777777" w:rsidR="001E489F" w:rsidDel="00C02DF6" w:rsidRDefault="001E489F" w:rsidP="005875D6">
            <w:pPr>
              <w:pStyle w:val="TAH"/>
              <w:ind w:right="-99"/>
              <w:jc w:val="left"/>
            </w:pPr>
            <w:r>
              <w:t>Working Group</w:t>
            </w:r>
          </w:p>
        </w:tc>
        <w:tc>
          <w:tcPr>
            <w:tcW w:w="1101" w:type="dxa"/>
            <w:shd w:val="clear" w:color="auto" w:fill="E0E0E0"/>
          </w:tcPr>
          <w:p w14:paraId="18104C59" w14:textId="77777777" w:rsidR="001E489F" w:rsidRDefault="001E489F" w:rsidP="005875D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6010" w:type="dxa"/>
            <w:shd w:val="clear" w:color="auto" w:fill="E0E0E0"/>
          </w:tcPr>
          <w:p w14:paraId="444DB744" w14:textId="77777777" w:rsidR="001E489F" w:rsidRDefault="001E489F" w:rsidP="005875D6">
            <w:pPr>
              <w:pStyle w:val="TAH"/>
              <w:ind w:right="-99"/>
              <w:jc w:val="left"/>
            </w:pPr>
            <w:r>
              <w:t>Title (as in 3GPP Work Plan)</w:t>
            </w:r>
          </w:p>
        </w:tc>
      </w:tr>
      <w:tr w:rsidR="001E489F" w14:paraId="1326EDDC" w14:textId="77777777" w:rsidTr="005875D6">
        <w:trPr>
          <w:cantSplit/>
          <w:jc w:val="center"/>
        </w:trPr>
        <w:tc>
          <w:tcPr>
            <w:tcW w:w="1101" w:type="dxa"/>
          </w:tcPr>
          <w:p w14:paraId="68BCEFEC" w14:textId="4FA53859" w:rsidR="001E489F" w:rsidRDefault="004E2DF0" w:rsidP="005875D6">
            <w:pPr>
              <w:pStyle w:val="TAL"/>
            </w:pPr>
            <w:proofErr w:type="spellStart"/>
            <w:r w:rsidRPr="004E2DF0">
              <w:t>AIML_App</w:t>
            </w:r>
            <w:proofErr w:type="spellEnd"/>
          </w:p>
        </w:tc>
        <w:tc>
          <w:tcPr>
            <w:tcW w:w="1101" w:type="dxa"/>
          </w:tcPr>
          <w:p w14:paraId="334D300A" w14:textId="3D470BE6" w:rsidR="001E489F" w:rsidRDefault="004E2DF0" w:rsidP="005875D6">
            <w:pPr>
              <w:pStyle w:val="TAL"/>
            </w:pPr>
            <w:r>
              <w:t>SA6</w:t>
            </w:r>
          </w:p>
        </w:tc>
        <w:tc>
          <w:tcPr>
            <w:tcW w:w="1101" w:type="dxa"/>
          </w:tcPr>
          <w:p w14:paraId="3338BA6A" w14:textId="6E01648D" w:rsidR="001E489F" w:rsidRDefault="004E2DF0" w:rsidP="005875D6">
            <w:pPr>
              <w:pStyle w:val="TAL"/>
            </w:pPr>
            <w:r w:rsidRPr="004E2DF0">
              <w:t>1040075</w:t>
            </w:r>
          </w:p>
        </w:tc>
        <w:tc>
          <w:tcPr>
            <w:tcW w:w="6010" w:type="dxa"/>
          </w:tcPr>
          <w:p w14:paraId="225432A0" w14:textId="57675ED9" w:rsidR="001E489F" w:rsidRPr="00251D80" w:rsidRDefault="004E2DF0" w:rsidP="005875D6">
            <w:pPr>
              <w:pStyle w:val="TAL"/>
            </w:pPr>
            <w:r w:rsidRPr="004E2DF0">
              <w:t>Application enablement for AI/ML services</w:t>
            </w:r>
          </w:p>
        </w:tc>
      </w:tr>
    </w:tbl>
    <w:p w14:paraId="577FBA35" w14:textId="77777777" w:rsidR="001E489F" w:rsidRDefault="001E489F" w:rsidP="001E489F"/>
    <w:p w14:paraId="5A176050" w14:textId="77777777" w:rsidR="001E489F" w:rsidRPr="007861B8" w:rsidRDefault="001E489F" w:rsidP="007861B8">
      <w:pPr>
        <w:pStyle w:val="Heading3"/>
        <w:keepLines/>
        <w:overflowPunct w:val="0"/>
        <w:autoSpaceDE w:val="0"/>
        <w:autoSpaceDN w:val="0"/>
        <w:adjustRightInd w:val="0"/>
        <w:spacing w:before="120" w:after="180"/>
        <w:ind w:left="1134" w:hanging="1134"/>
        <w:textAlignment w:val="baseline"/>
        <w:rPr>
          <w:rFonts w:ascii="Arial" w:hAnsi="Arial"/>
          <w:sz w:val="28"/>
          <w:lang w:eastAsia="ja-JP"/>
        </w:rPr>
      </w:pPr>
      <w:r w:rsidRPr="007861B8">
        <w:rPr>
          <w:rFonts w:ascii="Arial" w:hAnsi="Arial"/>
          <w:sz w:val="28"/>
          <w:lang w:eastAsia="ja-JP"/>
        </w:rPr>
        <w:lastRenderedPageBreak/>
        <w:t>2.3</w:t>
      </w:r>
      <w:r w:rsidRPr="007861B8">
        <w:rPr>
          <w:rFonts w:ascii="Arial" w:hAnsi="Arial"/>
          <w:sz w:val="28"/>
          <w:lang w:eastAsia="ja-JP"/>
        </w:rPr>
        <w:tab/>
        <w:t>Other related Work Items and dependencies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326"/>
        <w:gridCol w:w="5099"/>
      </w:tblGrid>
      <w:tr w:rsidR="001E489F" w14:paraId="41F645CA" w14:textId="77777777" w:rsidTr="005875D6">
        <w:trPr>
          <w:cantSplit/>
          <w:jc w:val="center"/>
        </w:trPr>
        <w:tc>
          <w:tcPr>
            <w:tcW w:w="9526" w:type="dxa"/>
            <w:gridSpan w:val="3"/>
            <w:shd w:val="clear" w:color="auto" w:fill="E0E0E0"/>
          </w:tcPr>
          <w:p w14:paraId="44A32604" w14:textId="77777777" w:rsidR="001E489F" w:rsidRDefault="001E489F" w:rsidP="005875D6">
            <w:pPr>
              <w:pStyle w:val="TAH"/>
            </w:pPr>
            <w:r w:rsidRPr="00E92452">
              <w:t>Other related Work</w:t>
            </w:r>
            <w:r>
              <w:t xml:space="preserve"> /Study</w:t>
            </w:r>
            <w:r w:rsidRPr="00E92452">
              <w:t xml:space="preserve"> Items</w:t>
            </w:r>
            <w:r>
              <w:t xml:space="preserve"> (if any)</w:t>
            </w:r>
          </w:p>
        </w:tc>
      </w:tr>
      <w:tr w:rsidR="001E489F" w14:paraId="73374411" w14:textId="77777777" w:rsidTr="005875D6">
        <w:trPr>
          <w:cantSplit/>
          <w:jc w:val="center"/>
        </w:trPr>
        <w:tc>
          <w:tcPr>
            <w:tcW w:w="1101" w:type="dxa"/>
            <w:shd w:val="clear" w:color="auto" w:fill="E0E0E0"/>
          </w:tcPr>
          <w:p w14:paraId="1FE02429" w14:textId="77777777" w:rsidR="001E489F" w:rsidRDefault="001E489F" w:rsidP="005875D6">
            <w:pPr>
              <w:pStyle w:val="TAH"/>
            </w:pPr>
            <w:r>
              <w:t>Unique ID</w:t>
            </w:r>
          </w:p>
        </w:tc>
        <w:tc>
          <w:tcPr>
            <w:tcW w:w="3326" w:type="dxa"/>
            <w:shd w:val="clear" w:color="auto" w:fill="E0E0E0"/>
          </w:tcPr>
          <w:p w14:paraId="74D80133" w14:textId="77777777" w:rsidR="001E489F" w:rsidRDefault="001E489F" w:rsidP="005875D6">
            <w:pPr>
              <w:pStyle w:val="TAH"/>
            </w:pPr>
            <w:r>
              <w:t>Title</w:t>
            </w:r>
          </w:p>
        </w:tc>
        <w:tc>
          <w:tcPr>
            <w:tcW w:w="5099" w:type="dxa"/>
            <w:shd w:val="clear" w:color="auto" w:fill="E0E0E0"/>
          </w:tcPr>
          <w:p w14:paraId="1DB2E63C" w14:textId="77777777" w:rsidR="001E489F" w:rsidRDefault="001E489F" w:rsidP="005875D6">
            <w:pPr>
              <w:pStyle w:val="TAH"/>
            </w:pPr>
            <w:r>
              <w:t>Nature of relationship</w:t>
            </w:r>
          </w:p>
        </w:tc>
      </w:tr>
      <w:tr w:rsidR="001E489F" w14:paraId="0B66CC3F" w14:textId="77777777" w:rsidTr="005875D6">
        <w:trPr>
          <w:cantSplit/>
          <w:jc w:val="center"/>
        </w:trPr>
        <w:tc>
          <w:tcPr>
            <w:tcW w:w="1101" w:type="dxa"/>
          </w:tcPr>
          <w:p w14:paraId="2A3B29D4" w14:textId="77777777" w:rsidR="001E489F" w:rsidRDefault="001E489F" w:rsidP="005875D6">
            <w:pPr>
              <w:pStyle w:val="TAL"/>
            </w:pPr>
          </w:p>
        </w:tc>
        <w:tc>
          <w:tcPr>
            <w:tcW w:w="3326" w:type="dxa"/>
          </w:tcPr>
          <w:p w14:paraId="3AC061FD" w14:textId="77777777" w:rsidR="001E489F" w:rsidRDefault="001E489F" w:rsidP="005875D6">
            <w:pPr>
              <w:pStyle w:val="TAL"/>
            </w:pPr>
          </w:p>
        </w:tc>
        <w:tc>
          <w:tcPr>
            <w:tcW w:w="5099" w:type="dxa"/>
          </w:tcPr>
          <w:p w14:paraId="017BF4B1" w14:textId="77777777" w:rsidR="001E489F" w:rsidRPr="00251D80" w:rsidRDefault="001E489F" w:rsidP="005875D6">
            <w:pPr>
              <w:pStyle w:val="Guidance"/>
            </w:pPr>
            <w:r w:rsidRPr="00251D80">
              <w:t xml:space="preserve">{optional free text} </w:t>
            </w:r>
          </w:p>
        </w:tc>
      </w:tr>
    </w:tbl>
    <w:p w14:paraId="01B64B3B" w14:textId="77777777" w:rsidR="001E489F" w:rsidRDefault="001E489F" w:rsidP="001E489F">
      <w:pPr>
        <w:pStyle w:val="FP"/>
      </w:pPr>
    </w:p>
    <w:p w14:paraId="271E2800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3</w:t>
      </w:r>
      <w:r w:rsidRPr="007861B8">
        <w:rPr>
          <w:b w:val="0"/>
          <w:sz w:val="36"/>
          <w:lang w:eastAsia="ja-JP"/>
        </w:rPr>
        <w:tab/>
        <w:t>Justification</w:t>
      </w:r>
    </w:p>
    <w:p w14:paraId="07AC9959" w14:textId="77777777" w:rsidR="00102489" w:rsidRDefault="00102489" w:rsidP="00102489">
      <w:r>
        <w:rPr>
          <w:lang w:eastAsia="zh-CN"/>
        </w:rPr>
        <w:t>The Rel-19 normative work on a</w:t>
      </w:r>
      <w:r w:rsidRPr="00274744">
        <w:rPr>
          <w:lang w:eastAsia="zh-CN"/>
        </w:rPr>
        <w:t xml:space="preserve">pplication enablement for </w:t>
      </w:r>
      <w:r>
        <w:rPr>
          <w:lang w:eastAsia="zh-CN"/>
        </w:rPr>
        <w:t>Artificial Intelligence Machine Learning (</w:t>
      </w:r>
      <w:r w:rsidRPr="00274744">
        <w:rPr>
          <w:lang w:eastAsia="zh-CN"/>
        </w:rPr>
        <w:t>AIML</w:t>
      </w:r>
      <w:r>
        <w:rPr>
          <w:lang w:eastAsia="zh-CN"/>
        </w:rPr>
        <w:t>)</w:t>
      </w:r>
      <w:r w:rsidRPr="00274744">
        <w:rPr>
          <w:lang w:eastAsia="zh-CN"/>
        </w:rPr>
        <w:t xml:space="preserve"> services</w:t>
      </w:r>
      <w:r>
        <w:rPr>
          <w:lang w:eastAsia="zh-CN"/>
        </w:rPr>
        <w:t xml:space="preserve"> (</w:t>
      </w:r>
      <w:proofErr w:type="spellStart"/>
      <w:r>
        <w:rPr>
          <w:lang w:eastAsia="zh-CN"/>
        </w:rPr>
        <w:t>AIML_App</w:t>
      </w:r>
      <w:proofErr w:type="spellEnd"/>
      <w:r>
        <w:rPr>
          <w:lang w:eastAsia="zh-CN"/>
        </w:rPr>
        <w:t xml:space="preserve">) is being progressed in SA6 by introducing </w:t>
      </w:r>
      <w:r>
        <w:t>architecture requirements, functional architecture model, and corresponding solutions that are relevant to the definition of the application layer support for AIML enablement</w:t>
      </w:r>
      <w:r>
        <w:rPr>
          <w:lang w:eastAsia="zh-CN"/>
        </w:rPr>
        <w:t xml:space="preserve">. </w:t>
      </w:r>
      <w:bookmarkStart w:id="2" w:name="_Hlk175176833"/>
      <w:r>
        <w:rPr>
          <w:lang w:eastAsia="zh-CN"/>
        </w:rPr>
        <w:t>The conclusions of the study are captured in 3GPP</w:t>
      </w:r>
      <w:r>
        <w:rPr>
          <w:lang w:val="en-US" w:eastAsia="zh-CN"/>
        </w:rPr>
        <w:t xml:space="preserve"> TR 23.700-82. </w:t>
      </w:r>
      <w:r>
        <w:rPr>
          <w:iCs/>
        </w:rPr>
        <w:t>TSG-SA</w:t>
      </w:r>
      <w:r>
        <w:rPr>
          <w:iCs/>
          <w:lang w:eastAsia="zh-CN"/>
        </w:rPr>
        <w:t xml:space="preserve"> meeting SA#104</w:t>
      </w:r>
      <w:r>
        <w:rPr>
          <w:iCs/>
        </w:rPr>
        <w:t xml:space="preserve"> approved the "</w:t>
      </w:r>
      <w:proofErr w:type="spellStart"/>
      <w:r>
        <w:rPr>
          <w:lang w:eastAsia="zh-CN"/>
        </w:rPr>
        <w:t>AIML_App</w:t>
      </w:r>
      <w:proofErr w:type="spellEnd"/>
      <w:r>
        <w:rPr>
          <w:iCs/>
        </w:rPr>
        <w:t>" work item</w:t>
      </w:r>
      <w:r>
        <w:rPr>
          <w:iCs/>
          <w:lang w:eastAsia="zh-CN"/>
        </w:rPr>
        <w:t xml:space="preserve"> as specified in SP-241008 and</w:t>
      </w:r>
      <w:r>
        <w:rPr>
          <w:iCs/>
        </w:rPr>
        <w:t xml:space="preserve"> normative stage 2 work is currently under development.</w:t>
      </w:r>
      <w:bookmarkEnd w:id="2"/>
    </w:p>
    <w:p w14:paraId="0383A807" w14:textId="4DE324F4" w:rsidR="00102489" w:rsidRPr="00E15C4B" w:rsidRDefault="00102489" w:rsidP="00102489">
      <w:pPr>
        <w:rPr>
          <w:lang w:eastAsia="zh-CN"/>
        </w:rPr>
      </w:pPr>
      <w:r>
        <w:rPr>
          <w:lang w:eastAsia="zh-CN"/>
        </w:rPr>
        <w:t xml:space="preserve">This new work item aims to provide stage 3 support for </w:t>
      </w:r>
      <w:proofErr w:type="spellStart"/>
      <w:r>
        <w:rPr>
          <w:lang w:eastAsia="zh-CN"/>
        </w:rPr>
        <w:t>AIML_App</w:t>
      </w:r>
      <w:proofErr w:type="spellEnd"/>
      <w:r>
        <w:rPr>
          <w:lang w:eastAsia="zh-CN"/>
        </w:rPr>
        <w:t>, to cover CT aspects.</w:t>
      </w:r>
    </w:p>
    <w:p w14:paraId="4A2BDC03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4</w:t>
      </w:r>
      <w:r w:rsidRPr="007861B8">
        <w:rPr>
          <w:b w:val="0"/>
          <w:sz w:val="36"/>
          <w:lang w:eastAsia="ja-JP"/>
        </w:rPr>
        <w:tab/>
        <w:t>Objective</w:t>
      </w:r>
    </w:p>
    <w:p w14:paraId="1BC1618D" w14:textId="075AFF1E" w:rsidR="00102489" w:rsidRDefault="00102489" w:rsidP="00102489">
      <w:pPr>
        <w:overflowPunct w:val="0"/>
        <w:autoSpaceDE w:val="0"/>
        <w:autoSpaceDN w:val="0"/>
        <w:adjustRightInd w:val="0"/>
        <w:spacing w:after="180"/>
        <w:textAlignment w:val="baseline"/>
        <w:rPr>
          <w:lang w:eastAsia="zh-CN"/>
        </w:rPr>
      </w:pPr>
      <w:r>
        <w:rPr>
          <w:color w:val="000000"/>
          <w:lang w:eastAsia="zh-CN"/>
        </w:rPr>
        <w:t>The objective of this work item is to provide the stage 3 solutions and protocol support for application enablement for AIML services (</w:t>
      </w:r>
      <w:proofErr w:type="spellStart"/>
      <w:r>
        <w:rPr>
          <w:color w:val="000000"/>
          <w:lang w:eastAsia="zh-CN"/>
        </w:rPr>
        <w:t>AIML_App</w:t>
      </w:r>
      <w:proofErr w:type="spellEnd"/>
      <w:r>
        <w:rPr>
          <w:color w:val="000000"/>
          <w:lang w:eastAsia="zh-CN"/>
        </w:rPr>
        <w:t xml:space="preserve">) based upon the normative technical specification for the functionalities defined in stage 2 requirements under the </w:t>
      </w:r>
      <w:proofErr w:type="spellStart"/>
      <w:r>
        <w:rPr>
          <w:color w:val="000000"/>
          <w:lang w:eastAsia="zh-CN"/>
        </w:rPr>
        <w:t>AIML_App</w:t>
      </w:r>
      <w:proofErr w:type="spellEnd"/>
      <w:r>
        <w:rPr>
          <w:color w:val="000000"/>
          <w:lang w:eastAsia="zh-CN"/>
        </w:rPr>
        <w:t xml:space="preserve"> WID in the TSG SA6 working group.</w:t>
      </w:r>
    </w:p>
    <w:p w14:paraId="64C812AC" w14:textId="77777777" w:rsidR="00102489" w:rsidRDefault="00102489" w:rsidP="00102489">
      <w:pPr>
        <w:overflowPunct w:val="0"/>
        <w:autoSpaceDE w:val="0"/>
        <w:autoSpaceDN w:val="0"/>
        <w:adjustRightInd w:val="0"/>
        <w:spacing w:after="180"/>
        <w:textAlignment w:val="baseline"/>
        <w:rPr>
          <w:color w:val="000000"/>
          <w:lang w:eastAsia="zh-CN"/>
        </w:rPr>
      </w:pPr>
      <w:r>
        <w:rPr>
          <w:color w:val="000000"/>
          <w:lang w:eastAsia="ko-KR"/>
        </w:rPr>
        <w:t>Stage 3 work shall be started only after the applicable normative stage 2 work is available</w:t>
      </w:r>
      <w:r>
        <w:rPr>
          <w:color w:val="000000"/>
          <w:lang w:eastAsia="zh-CN"/>
        </w:rPr>
        <w:t>.</w:t>
      </w:r>
    </w:p>
    <w:p w14:paraId="6A813004" w14:textId="77777777" w:rsidR="00102489" w:rsidRDefault="00102489" w:rsidP="00102489">
      <w:pPr>
        <w:overflowPunct w:val="0"/>
        <w:autoSpaceDE w:val="0"/>
        <w:autoSpaceDN w:val="0"/>
        <w:adjustRightInd w:val="0"/>
        <w:spacing w:after="180"/>
        <w:textAlignment w:val="baseline"/>
        <w:rPr>
          <w:color w:val="000000"/>
          <w:lang w:eastAsia="zh-CN"/>
        </w:rPr>
      </w:pPr>
      <w:r>
        <w:rPr>
          <w:color w:val="000000"/>
          <w:lang w:eastAsia="zh-CN"/>
        </w:rPr>
        <w:t>Stage 3 protocols and solutions will be specified in CT1 and CT3 respectively, to support the following stage 2 functionalities.</w:t>
      </w:r>
    </w:p>
    <w:p w14:paraId="41527EBC" w14:textId="77777777" w:rsidR="00102489" w:rsidRDefault="00102489" w:rsidP="00102489">
      <w:pPr>
        <w:overflowPunct w:val="0"/>
        <w:autoSpaceDE w:val="0"/>
        <w:autoSpaceDN w:val="0"/>
        <w:adjustRightInd w:val="0"/>
        <w:spacing w:after="180"/>
        <w:textAlignment w:val="baseline"/>
        <w:rPr>
          <w:color w:val="000000"/>
          <w:lang w:eastAsia="zh-CN"/>
        </w:rPr>
      </w:pPr>
      <w:r>
        <w:rPr>
          <w:color w:val="000000"/>
          <w:lang w:eastAsia="ja-JP"/>
        </w:rPr>
        <w:t>CT1</w:t>
      </w:r>
      <w:r>
        <w:rPr>
          <w:color w:val="000000"/>
          <w:lang w:eastAsia="zh-CN"/>
        </w:rPr>
        <w:t>, the expected work includes:</w:t>
      </w:r>
    </w:p>
    <w:p w14:paraId="3F721160" w14:textId="42D78467" w:rsidR="00102489" w:rsidRDefault="00102489" w:rsidP="008059C2">
      <w:pPr>
        <w:pStyle w:val="B1"/>
        <w:spacing w:after="180"/>
        <w:ind w:left="568" w:hanging="284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a)</w:t>
      </w:r>
      <w:r>
        <w:rPr>
          <w:rFonts w:ascii="Times New Roman" w:hAnsi="Times New Roman"/>
          <w:lang w:val="en-US"/>
        </w:rPr>
        <w:tab/>
        <w:t xml:space="preserve">Definition of new APIs between the AIML server and AIML client provided by AIML layer </w:t>
      </w:r>
      <w:r w:rsidRPr="00B14C7C"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lang w:val="en-US"/>
        </w:rPr>
        <w:t xml:space="preserve">o </w:t>
      </w:r>
      <w:r w:rsidRPr="00A57380">
        <w:rPr>
          <w:rFonts w:ascii="Times New Roman" w:hAnsi="Times New Roman"/>
          <w:lang w:val="en-US"/>
        </w:rPr>
        <w:t>support the application enablement for AIML services based on normative stage-2 work developed in 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 xml:space="preserve">82, </w:t>
      </w:r>
      <w:r w:rsidRPr="00A57380">
        <w:rPr>
          <w:rFonts w:ascii="Times New Roman" w:hAnsi="Times New Roman"/>
          <w:lang w:val="en-US"/>
        </w:rPr>
        <w:t>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 xml:space="preserve">34, and </w:t>
      </w:r>
      <w:r w:rsidRPr="00A57380">
        <w:rPr>
          <w:rFonts w:ascii="Times New Roman" w:hAnsi="Times New Roman"/>
          <w:lang w:val="en-US"/>
        </w:rPr>
        <w:t>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</w:t>
      </w:r>
      <w:r>
        <w:rPr>
          <w:rFonts w:ascii="Times New Roman" w:hAnsi="Times New Roman"/>
          <w:lang w:val="en-US"/>
        </w:rPr>
        <w:t>558</w:t>
      </w:r>
      <w:r w:rsidRPr="00A57380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to support</w:t>
      </w:r>
      <w:r w:rsidRPr="00A57380">
        <w:rPr>
          <w:rFonts w:ascii="Times New Roman" w:hAnsi="Times New Roman"/>
          <w:lang w:val="en-US"/>
        </w:rPr>
        <w:t>:</w:t>
      </w:r>
    </w:p>
    <w:p w14:paraId="16115EA1" w14:textId="77777777" w:rsidR="00102489" w:rsidRPr="002E5E3A" w:rsidRDefault="00102489" w:rsidP="00102489">
      <w:pPr>
        <w:pStyle w:val="B2"/>
      </w:pPr>
      <w:r w:rsidRPr="002E5E3A">
        <w:t>1)</w:t>
      </w:r>
      <w:r w:rsidRPr="002E5E3A">
        <w:tab/>
        <w:t xml:space="preserve">ML client configuration </w:t>
      </w:r>
      <w:proofErr w:type="gramStart"/>
      <w:r w:rsidRPr="002E5E3A">
        <w:t>provisioning;</w:t>
      </w:r>
      <w:proofErr w:type="gramEnd"/>
    </w:p>
    <w:p w14:paraId="3367F64B" w14:textId="77777777" w:rsidR="00102489" w:rsidRPr="002E5E3A" w:rsidRDefault="00102489" w:rsidP="00102489">
      <w:pPr>
        <w:pStyle w:val="B2"/>
      </w:pPr>
      <w:r w:rsidRPr="002E5E3A">
        <w:t>2)</w:t>
      </w:r>
      <w:r w:rsidRPr="002E5E3A">
        <w:tab/>
        <w:t>AIML</w:t>
      </w:r>
      <w:r>
        <w:t>E</w:t>
      </w:r>
      <w:r w:rsidRPr="002E5E3A">
        <w:t xml:space="preserve"> client </w:t>
      </w:r>
      <w:proofErr w:type="gramStart"/>
      <w:r w:rsidRPr="002E5E3A">
        <w:t>selection;</w:t>
      </w:r>
      <w:proofErr w:type="gramEnd"/>
    </w:p>
    <w:p w14:paraId="366070BD" w14:textId="77777777" w:rsidR="00102489" w:rsidRPr="002E5E3A" w:rsidRDefault="00102489" w:rsidP="00102489">
      <w:pPr>
        <w:pStyle w:val="B2"/>
      </w:pPr>
      <w:r w:rsidRPr="002E5E3A">
        <w:t>3)</w:t>
      </w:r>
      <w:r w:rsidRPr="002E5E3A">
        <w:tab/>
        <w:t>AIML</w:t>
      </w:r>
      <w:r>
        <w:t>E</w:t>
      </w:r>
      <w:r w:rsidRPr="002E5E3A">
        <w:t xml:space="preserve"> </w:t>
      </w:r>
      <w:r>
        <w:t xml:space="preserve">client </w:t>
      </w:r>
      <w:proofErr w:type="gramStart"/>
      <w:r w:rsidRPr="002E5E3A">
        <w:t>registration;</w:t>
      </w:r>
      <w:proofErr w:type="gramEnd"/>
    </w:p>
    <w:p w14:paraId="2CD1E62B" w14:textId="77777777" w:rsidR="00102489" w:rsidRPr="002E5E3A" w:rsidRDefault="00102489" w:rsidP="00102489">
      <w:pPr>
        <w:pStyle w:val="B2"/>
      </w:pPr>
      <w:r w:rsidRPr="002E5E3A">
        <w:t>4)</w:t>
      </w:r>
      <w:r w:rsidRPr="002E5E3A">
        <w:tab/>
        <w:t xml:space="preserve">AIML service lifecycle </w:t>
      </w:r>
      <w:proofErr w:type="gramStart"/>
      <w:r w:rsidRPr="002E5E3A">
        <w:t>management;</w:t>
      </w:r>
      <w:proofErr w:type="gramEnd"/>
    </w:p>
    <w:p w14:paraId="0B77BB7E" w14:textId="77777777" w:rsidR="00102489" w:rsidRPr="002E5E3A" w:rsidRDefault="00102489" w:rsidP="00102489">
      <w:pPr>
        <w:pStyle w:val="B2"/>
      </w:pPr>
      <w:r w:rsidRPr="002E5E3A">
        <w:t>5)</w:t>
      </w:r>
      <w:r w:rsidRPr="002E5E3A">
        <w:tab/>
        <w:t xml:space="preserve">AIML operational </w:t>
      </w:r>
      <w:r>
        <w:t xml:space="preserve">splitting and provisioning </w:t>
      </w:r>
      <w:proofErr w:type="gramStart"/>
      <w:r w:rsidRPr="002E5E3A">
        <w:t>management;</w:t>
      </w:r>
      <w:proofErr w:type="gramEnd"/>
    </w:p>
    <w:p w14:paraId="0B608946" w14:textId="77777777" w:rsidR="00102489" w:rsidRDefault="00102489" w:rsidP="00102489">
      <w:pPr>
        <w:pStyle w:val="B2"/>
      </w:pPr>
      <w:r w:rsidRPr="002E5E3A">
        <w:t>6)</w:t>
      </w:r>
      <w:r>
        <w:tab/>
        <w:t>v</w:t>
      </w:r>
      <w:r w:rsidRPr="0019301E">
        <w:t>ertical federated learning (VFL) and horizontal federated learning (HFL</w:t>
      </w:r>
      <w:proofErr w:type="gramStart"/>
      <w:r w:rsidRPr="0019301E">
        <w:t>)</w:t>
      </w:r>
      <w:r>
        <w:t>;</w:t>
      </w:r>
      <w:proofErr w:type="gramEnd"/>
    </w:p>
    <w:p w14:paraId="117EF443" w14:textId="77777777" w:rsidR="00102489" w:rsidRDefault="00102489" w:rsidP="00102489">
      <w:pPr>
        <w:pStyle w:val="B2"/>
      </w:pPr>
      <w:r>
        <w:t>7)</w:t>
      </w:r>
      <w:r>
        <w:tab/>
        <w:t xml:space="preserve">AIML data </w:t>
      </w:r>
      <w:proofErr w:type="gramStart"/>
      <w:r>
        <w:t>management;</w:t>
      </w:r>
      <w:proofErr w:type="gramEnd"/>
    </w:p>
    <w:p w14:paraId="4E6D59CC" w14:textId="77777777" w:rsidR="00102489" w:rsidRDefault="00102489" w:rsidP="00102489">
      <w:pPr>
        <w:pStyle w:val="B2"/>
      </w:pPr>
      <w:r>
        <w:t>8)</w:t>
      </w:r>
      <w:r>
        <w:tab/>
        <w:t>AIML edge services; and</w:t>
      </w:r>
    </w:p>
    <w:p w14:paraId="541ACE6F" w14:textId="77777777" w:rsidR="00102489" w:rsidRDefault="00102489" w:rsidP="00102489">
      <w:pPr>
        <w:pStyle w:val="B2"/>
      </w:pPr>
      <w:r>
        <w:t>9)</w:t>
      </w:r>
      <w:r>
        <w:tab/>
        <w:t>AIML model distribution.</w:t>
      </w:r>
    </w:p>
    <w:p w14:paraId="5D18E6FC" w14:textId="08AB42E1" w:rsidR="00102489" w:rsidRPr="0046117F" w:rsidRDefault="00102489" w:rsidP="008059C2">
      <w:pPr>
        <w:pStyle w:val="B1"/>
        <w:spacing w:after="180"/>
        <w:ind w:left="568" w:hanging="284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b)</w:t>
      </w:r>
      <w:r>
        <w:rPr>
          <w:rFonts w:ascii="Times New Roman" w:hAnsi="Times New Roman"/>
          <w:lang w:val="en-US"/>
        </w:rPr>
        <w:tab/>
        <w:t>Enhancement</w:t>
      </w:r>
      <w:r w:rsidRPr="00F02BE0">
        <w:rPr>
          <w:rFonts w:ascii="Times New Roman" w:hAnsi="Times New Roman"/>
          <w:lang w:val="en-US"/>
        </w:rPr>
        <w:t xml:space="preserve"> the APIs between the ADAE server and ADAE client provided by ADAE layer</w:t>
      </w:r>
      <w:r>
        <w:rPr>
          <w:rFonts w:ascii="Times New Roman" w:hAnsi="Times New Roman"/>
          <w:lang w:val="en-US"/>
        </w:rPr>
        <w:t xml:space="preserve"> to </w:t>
      </w:r>
      <w:r w:rsidRPr="00A57380">
        <w:rPr>
          <w:rFonts w:ascii="Times New Roman" w:hAnsi="Times New Roman"/>
          <w:lang w:val="en-US"/>
        </w:rPr>
        <w:t>support the application enablement for AIML services based on normative stage-2 work developed in 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 xml:space="preserve">82 and </w:t>
      </w:r>
      <w:r w:rsidRPr="00A57380">
        <w:rPr>
          <w:rFonts w:ascii="Times New Roman" w:hAnsi="Times New Roman"/>
          <w:lang w:val="en-US"/>
        </w:rPr>
        <w:t>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>36</w:t>
      </w:r>
      <w:r w:rsidRPr="00A57380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to support</w:t>
      </w:r>
      <w:r w:rsidRPr="00A57380">
        <w:rPr>
          <w:rFonts w:ascii="Times New Roman" w:hAnsi="Times New Roman"/>
          <w:lang w:val="en-US"/>
        </w:rPr>
        <w:t>:</w:t>
      </w:r>
    </w:p>
    <w:p w14:paraId="1F623CD9" w14:textId="77777777" w:rsidR="00102489" w:rsidRDefault="00102489" w:rsidP="00102489">
      <w:pPr>
        <w:pStyle w:val="B2"/>
      </w:pPr>
      <w:r>
        <w:t>1)</w:t>
      </w:r>
      <w:r>
        <w:tab/>
        <w:t>ML-enabled ADAE analytics; and</w:t>
      </w:r>
    </w:p>
    <w:p w14:paraId="16C50882" w14:textId="77777777" w:rsidR="00102489" w:rsidRPr="002E5E3A" w:rsidRDefault="00102489" w:rsidP="00102489">
      <w:pPr>
        <w:pStyle w:val="B2"/>
      </w:pPr>
      <w:r w:rsidRPr="00097292">
        <w:t>2)</w:t>
      </w:r>
      <w:r w:rsidRPr="00097292">
        <w:tab/>
        <w:t xml:space="preserve">Application layer </w:t>
      </w:r>
      <w:r w:rsidRPr="00097292">
        <w:rPr>
          <w:lang w:val="en-US"/>
        </w:rPr>
        <w:t>AIML Member Capability Analytics</w:t>
      </w:r>
      <w:r w:rsidRPr="00097292">
        <w:t>.</w:t>
      </w:r>
    </w:p>
    <w:p w14:paraId="1FE41522" w14:textId="77777777" w:rsidR="00102489" w:rsidRDefault="00102489" w:rsidP="00102489">
      <w:pPr>
        <w:overflowPunct w:val="0"/>
        <w:autoSpaceDE w:val="0"/>
        <w:autoSpaceDN w:val="0"/>
        <w:adjustRightInd w:val="0"/>
        <w:spacing w:after="180"/>
        <w:textAlignment w:val="baseline"/>
        <w:rPr>
          <w:color w:val="000000"/>
          <w:lang w:eastAsia="zh-CN"/>
        </w:rPr>
      </w:pPr>
      <w:r>
        <w:rPr>
          <w:color w:val="000000"/>
          <w:lang w:eastAsia="ja-JP"/>
        </w:rPr>
        <w:t>CT3</w:t>
      </w:r>
      <w:r>
        <w:rPr>
          <w:color w:val="000000"/>
          <w:lang w:eastAsia="zh-CN"/>
        </w:rPr>
        <w:t>, the expected work includes:</w:t>
      </w:r>
    </w:p>
    <w:p w14:paraId="2D329480" w14:textId="2E9BECB8" w:rsidR="00102489" w:rsidRDefault="00102489" w:rsidP="008059C2">
      <w:pPr>
        <w:overflowPunct w:val="0"/>
        <w:autoSpaceDE w:val="0"/>
        <w:autoSpaceDN w:val="0"/>
        <w:adjustRightInd w:val="0"/>
        <w:spacing w:after="180"/>
        <w:ind w:left="568" w:hanging="284"/>
        <w:textAlignment w:val="baseline"/>
        <w:rPr>
          <w:lang w:val="en-US"/>
        </w:rPr>
      </w:pPr>
      <w:r>
        <w:rPr>
          <w:color w:val="000000"/>
          <w:lang w:eastAsia="ja-JP"/>
        </w:rPr>
        <w:t>a)</w:t>
      </w:r>
      <w:r>
        <w:rPr>
          <w:color w:val="000000"/>
          <w:lang w:eastAsia="ja-JP"/>
        </w:rPr>
        <w:tab/>
        <w:t xml:space="preserve">Definition of new APIs in network provided by AIML layer </w:t>
      </w:r>
      <w:r w:rsidRPr="00B14C7C">
        <w:rPr>
          <w:lang w:val="en-US"/>
        </w:rPr>
        <w:t>to support the application enablement for AIML services</w:t>
      </w:r>
      <w:r w:rsidRPr="00A57380">
        <w:rPr>
          <w:lang w:val="en-US"/>
        </w:rPr>
        <w:t xml:space="preserve"> based on normative stage-2 work developed in 3GPP</w:t>
      </w:r>
      <w:r>
        <w:rPr>
          <w:lang w:val="en-US"/>
        </w:rPr>
        <w:t> </w:t>
      </w:r>
      <w:r w:rsidRPr="00A57380">
        <w:rPr>
          <w:lang w:val="en-US"/>
        </w:rPr>
        <w:t>TS</w:t>
      </w:r>
      <w:r>
        <w:rPr>
          <w:lang w:val="en-US"/>
        </w:rPr>
        <w:t> </w:t>
      </w:r>
      <w:r w:rsidRPr="00A57380">
        <w:rPr>
          <w:lang w:val="en-US"/>
        </w:rPr>
        <w:t>23.4</w:t>
      </w:r>
      <w:r>
        <w:rPr>
          <w:lang w:val="en-US"/>
        </w:rPr>
        <w:t>82</w:t>
      </w:r>
      <w:r w:rsidRPr="00A57380">
        <w:rPr>
          <w:lang w:val="en-US"/>
        </w:rPr>
        <w:t>,</w:t>
      </w:r>
      <w:r>
        <w:rPr>
          <w:lang w:val="en-US"/>
        </w:rPr>
        <w:t xml:space="preserve"> </w:t>
      </w:r>
      <w:r w:rsidRPr="00A57380">
        <w:rPr>
          <w:lang w:val="en-US"/>
        </w:rPr>
        <w:t>3GPP</w:t>
      </w:r>
      <w:r>
        <w:rPr>
          <w:lang w:val="en-US"/>
        </w:rPr>
        <w:t> </w:t>
      </w:r>
      <w:r w:rsidRPr="00A57380">
        <w:rPr>
          <w:lang w:val="en-US"/>
        </w:rPr>
        <w:t>TS</w:t>
      </w:r>
      <w:r>
        <w:rPr>
          <w:lang w:val="en-US"/>
        </w:rPr>
        <w:t> </w:t>
      </w:r>
      <w:r w:rsidRPr="00A57380">
        <w:rPr>
          <w:lang w:val="en-US"/>
        </w:rPr>
        <w:t>23.4</w:t>
      </w:r>
      <w:r>
        <w:rPr>
          <w:lang w:val="en-US"/>
        </w:rPr>
        <w:t xml:space="preserve">34, and </w:t>
      </w:r>
      <w:r w:rsidRPr="00A57380">
        <w:rPr>
          <w:lang w:val="en-US"/>
        </w:rPr>
        <w:t>3GPP</w:t>
      </w:r>
      <w:r>
        <w:rPr>
          <w:lang w:val="en-US"/>
        </w:rPr>
        <w:t> </w:t>
      </w:r>
      <w:r w:rsidRPr="00A57380">
        <w:rPr>
          <w:lang w:val="en-US"/>
        </w:rPr>
        <w:t>TS</w:t>
      </w:r>
      <w:r>
        <w:rPr>
          <w:lang w:val="en-US"/>
        </w:rPr>
        <w:t> </w:t>
      </w:r>
      <w:r w:rsidRPr="00A57380">
        <w:rPr>
          <w:lang w:val="en-US"/>
        </w:rPr>
        <w:t>23.</w:t>
      </w:r>
      <w:r>
        <w:rPr>
          <w:lang w:val="en-US"/>
        </w:rPr>
        <w:t>558,</w:t>
      </w:r>
      <w:r w:rsidRPr="00A57380">
        <w:rPr>
          <w:lang w:val="en-US"/>
        </w:rPr>
        <w:t xml:space="preserve"> </w:t>
      </w:r>
      <w:r>
        <w:rPr>
          <w:lang w:val="en-US"/>
        </w:rPr>
        <w:t>to support</w:t>
      </w:r>
      <w:r w:rsidRPr="00A57380">
        <w:rPr>
          <w:lang w:val="en-US"/>
        </w:rPr>
        <w:t>:</w:t>
      </w:r>
    </w:p>
    <w:p w14:paraId="0877B8DD" w14:textId="77777777" w:rsidR="00102489" w:rsidRDefault="00102489" w:rsidP="00102489">
      <w:pPr>
        <w:pStyle w:val="B2"/>
      </w:pPr>
      <w:r>
        <w:rPr>
          <w:lang w:val="en-US"/>
        </w:rPr>
        <w:t>1</w:t>
      </w:r>
      <w:r w:rsidRPr="008A55BF">
        <w:t>)</w:t>
      </w:r>
      <w:r w:rsidRPr="008A55BF">
        <w:tab/>
      </w:r>
      <w:r>
        <w:t>A</w:t>
      </w:r>
      <w:r w:rsidRPr="00B522B6">
        <w:t>IML</w:t>
      </w:r>
      <w:r>
        <w:t>E</w:t>
      </w:r>
      <w:r w:rsidRPr="00B522B6">
        <w:t xml:space="preserve"> </w:t>
      </w:r>
      <w:r>
        <w:t>server and client</w:t>
      </w:r>
      <w:r w:rsidRPr="00B522B6">
        <w:t xml:space="preserve"> </w:t>
      </w:r>
      <w:proofErr w:type="gramStart"/>
      <w:r w:rsidRPr="00B522B6">
        <w:t>registration;</w:t>
      </w:r>
      <w:proofErr w:type="gramEnd"/>
    </w:p>
    <w:p w14:paraId="73FB98E6" w14:textId="77777777" w:rsidR="00102489" w:rsidRPr="008A55BF" w:rsidRDefault="00102489" w:rsidP="00102489">
      <w:pPr>
        <w:pStyle w:val="B2"/>
      </w:pPr>
      <w:r>
        <w:t>2)</w:t>
      </w:r>
      <w:r>
        <w:tab/>
        <w:t>AIMLE</w:t>
      </w:r>
      <w:r w:rsidRPr="008A55BF">
        <w:t xml:space="preserve"> client information </w:t>
      </w:r>
      <w:proofErr w:type="gramStart"/>
      <w:r w:rsidRPr="008A55BF">
        <w:t>retrieval;</w:t>
      </w:r>
      <w:proofErr w:type="gramEnd"/>
    </w:p>
    <w:p w14:paraId="1625AC9D" w14:textId="77777777" w:rsidR="00102489" w:rsidRPr="008A55BF" w:rsidRDefault="00102489" w:rsidP="00102489">
      <w:pPr>
        <w:pStyle w:val="B2"/>
      </w:pPr>
      <w:r>
        <w:lastRenderedPageBreak/>
        <w:t>3</w:t>
      </w:r>
      <w:r w:rsidRPr="008A55BF">
        <w:t>)</w:t>
      </w:r>
      <w:r w:rsidRPr="008A55BF">
        <w:tab/>
        <w:t xml:space="preserve">AIML model </w:t>
      </w:r>
      <w:r>
        <w:t xml:space="preserve">lifecycle </w:t>
      </w:r>
      <w:proofErr w:type="gramStart"/>
      <w:r w:rsidRPr="008A55BF">
        <w:t>management;</w:t>
      </w:r>
      <w:proofErr w:type="gramEnd"/>
    </w:p>
    <w:p w14:paraId="3E5BBCA8" w14:textId="03D8EDD8" w:rsidR="00102489" w:rsidRDefault="00102489" w:rsidP="00102489">
      <w:pPr>
        <w:pStyle w:val="B2"/>
      </w:pPr>
      <w:r>
        <w:t>4</w:t>
      </w:r>
      <w:r w:rsidRPr="008A55BF">
        <w:t>)</w:t>
      </w:r>
      <w:r w:rsidRPr="008A55BF">
        <w:tab/>
      </w:r>
      <w:r w:rsidRPr="00B35B62">
        <w:t xml:space="preserve">AIML model </w:t>
      </w:r>
      <w:del w:id="3" w:author="Igor Pastushok R2" w:date="2024-10-16T17:16:00Z">
        <w:r w:rsidRPr="00B35B62" w:rsidDel="009C4E71">
          <w:delText>distributiom</w:delText>
        </w:r>
      </w:del>
      <w:proofErr w:type="gramStart"/>
      <w:ins w:id="4" w:author="Igor Pastushok R2" w:date="2024-10-16T17:16:00Z">
        <w:r w:rsidR="009C4E71" w:rsidRPr="00B35B62">
          <w:t>distribution</w:t>
        </w:r>
      </w:ins>
      <w:r w:rsidRPr="00B35B62">
        <w:t>;</w:t>
      </w:r>
      <w:proofErr w:type="gramEnd"/>
    </w:p>
    <w:p w14:paraId="606146A8" w14:textId="77777777" w:rsidR="00102489" w:rsidRDefault="00102489" w:rsidP="00102489">
      <w:pPr>
        <w:pStyle w:val="B2"/>
      </w:pPr>
      <w:r>
        <w:t>5)</w:t>
      </w:r>
      <w:r>
        <w:tab/>
      </w:r>
      <w:r w:rsidRPr="008A55BF">
        <w:t>AIML</w:t>
      </w:r>
      <w:r>
        <w:t>E</w:t>
      </w:r>
      <w:r w:rsidRPr="008A55BF">
        <w:t xml:space="preserve"> client discovery;</w:t>
      </w:r>
      <w:r>
        <w:t xml:space="preserve"> and</w:t>
      </w:r>
    </w:p>
    <w:p w14:paraId="0EE07BC4" w14:textId="2ED50A0A" w:rsidR="00102489" w:rsidRPr="008A55BF" w:rsidRDefault="00102489" w:rsidP="00102489">
      <w:pPr>
        <w:pStyle w:val="B2"/>
      </w:pPr>
      <w:r>
        <w:t>6)</w:t>
      </w:r>
      <w:r>
        <w:tab/>
      </w:r>
      <w:r w:rsidRPr="00B522B6">
        <w:t>AIML</w:t>
      </w:r>
      <w:r>
        <w:t>E</w:t>
      </w:r>
      <w:r w:rsidRPr="00B522B6">
        <w:t xml:space="preserve"> client selection</w:t>
      </w:r>
      <w:r>
        <w:t xml:space="preserve"> and </w:t>
      </w:r>
      <w:proofErr w:type="gramStart"/>
      <w:r>
        <w:t>reselection</w:t>
      </w:r>
      <w:r w:rsidRPr="00B522B6">
        <w:t>;</w:t>
      </w:r>
      <w:proofErr w:type="gramEnd"/>
    </w:p>
    <w:p w14:paraId="54F8D4C9" w14:textId="3DEEE824" w:rsidR="00102489" w:rsidRDefault="00102489" w:rsidP="00102489">
      <w:pPr>
        <w:pStyle w:val="B2"/>
      </w:pPr>
      <w:r>
        <w:t>7</w:t>
      </w:r>
      <w:r w:rsidRPr="008A55BF">
        <w:t>)</w:t>
      </w:r>
      <w:r w:rsidRPr="008A55BF">
        <w:tab/>
      </w:r>
      <w:r>
        <w:t>federated learning (</w:t>
      </w:r>
      <w:r w:rsidRPr="008A55BF">
        <w:t>FL</w:t>
      </w:r>
      <w:r>
        <w:t>)</w:t>
      </w:r>
      <w:r w:rsidRPr="008A55BF">
        <w:t xml:space="preserve"> member registration</w:t>
      </w:r>
      <w:r>
        <w:t xml:space="preserve"> and </w:t>
      </w:r>
      <w:proofErr w:type="gramStart"/>
      <w:r w:rsidRPr="008A55BF">
        <w:t>grouping;</w:t>
      </w:r>
      <w:proofErr w:type="gramEnd"/>
    </w:p>
    <w:p w14:paraId="690800E7" w14:textId="114C8400" w:rsidR="00102489" w:rsidRDefault="00102489" w:rsidP="00102489">
      <w:pPr>
        <w:pStyle w:val="B2"/>
      </w:pPr>
      <w:r>
        <w:t>8)</w:t>
      </w:r>
      <w:r>
        <w:tab/>
      </w:r>
      <w:r w:rsidRPr="00B522B6">
        <w:t>vertical federated learning (VFL) and horizontal federated learning (HFL</w:t>
      </w:r>
      <w:proofErr w:type="gramStart"/>
      <w:r w:rsidRPr="00B522B6">
        <w:t>)</w:t>
      </w:r>
      <w:r>
        <w:t>;</w:t>
      </w:r>
      <w:proofErr w:type="gramEnd"/>
    </w:p>
    <w:p w14:paraId="73178E9B" w14:textId="3F709C16" w:rsidR="00102489" w:rsidRPr="008A55BF" w:rsidRDefault="00102489" w:rsidP="00102489">
      <w:pPr>
        <w:pStyle w:val="B2"/>
      </w:pPr>
      <w:r>
        <w:t>9)</w:t>
      </w:r>
      <w:r>
        <w:tab/>
      </w:r>
      <w:r w:rsidRPr="00B522B6">
        <w:t xml:space="preserve">AIML operational splitting and provisioning </w:t>
      </w:r>
      <w:proofErr w:type="gramStart"/>
      <w:r w:rsidRPr="00B522B6">
        <w:t>management;</w:t>
      </w:r>
      <w:proofErr w:type="gramEnd"/>
    </w:p>
    <w:p w14:paraId="69C6D7B4" w14:textId="5E20D8A6" w:rsidR="00102489" w:rsidRDefault="00102489" w:rsidP="00102489">
      <w:pPr>
        <w:pStyle w:val="B2"/>
      </w:pPr>
      <w:r>
        <w:t>10</w:t>
      </w:r>
      <w:r w:rsidRPr="008A55BF">
        <w:t>)</w:t>
      </w:r>
      <w:r w:rsidRPr="008A55BF">
        <w:tab/>
        <w:t xml:space="preserve">AIML policy provisioning and </w:t>
      </w:r>
      <w:proofErr w:type="gramStart"/>
      <w:r w:rsidRPr="008A55BF">
        <w:t>management;</w:t>
      </w:r>
      <w:proofErr w:type="gramEnd"/>
    </w:p>
    <w:p w14:paraId="0C4DF6ED" w14:textId="2D243E49" w:rsidR="00102489" w:rsidRDefault="00102489" w:rsidP="00102489">
      <w:pPr>
        <w:pStyle w:val="B2"/>
      </w:pPr>
      <w:r>
        <w:t>11)</w:t>
      </w:r>
      <w:r>
        <w:tab/>
      </w:r>
      <w:r w:rsidRPr="00B522B6">
        <w:t xml:space="preserve">AIML service lifecycle </w:t>
      </w:r>
      <w:proofErr w:type="gramStart"/>
      <w:r w:rsidRPr="00B522B6">
        <w:t>management;</w:t>
      </w:r>
      <w:proofErr w:type="gramEnd"/>
    </w:p>
    <w:p w14:paraId="2606901B" w14:textId="62763229" w:rsidR="00102489" w:rsidRDefault="00102489" w:rsidP="00102489">
      <w:pPr>
        <w:pStyle w:val="B2"/>
      </w:pPr>
      <w:r>
        <w:t>12</w:t>
      </w:r>
      <w:r w:rsidRPr="008A55BF">
        <w:t>)</w:t>
      </w:r>
      <w:r>
        <w:tab/>
        <w:t>AIML services for edge computing; and</w:t>
      </w:r>
    </w:p>
    <w:p w14:paraId="64D32383" w14:textId="6B6F3F36" w:rsidR="00102489" w:rsidRDefault="00102489" w:rsidP="00102489">
      <w:pPr>
        <w:pStyle w:val="B2"/>
      </w:pPr>
      <w:r>
        <w:t>13)</w:t>
      </w:r>
      <w:r>
        <w:tab/>
        <w:t>AIML information transfer.</w:t>
      </w:r>
    </w:p>
    <w:p w14:paraId="748F20AB" w14:textId="24C1C332" w:rsidR="00102489" w:rsidRPr="00B6447B" w:rsidRDefault="00102489" w:rsidP="008059C2">
      <w:pPr>
        <w:pStyle w:val="B1"/>
        <w:spacing w:after="180"/>
        <w:ind w:left="568" w:hanging="284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b)</w:t>
      </w:r>
      <w:r>
        <w:rPr>
          <w:rFonts w:ascii="Times New Roman" w:hAnsi="Times New Roman"/>
          <w:lang w:val="en-US"/>
        </w:rPr>
        <w:tab/>
        <w:t>Enhancement</w:t>
      </w:r>
      <w:r w:rsidRPr="00F02BE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of </w:t>
      </w:r>
      <w:r w:rsidRPr="00F02BE0">
        <w:rPr>
          <w:rFonts w:ascii="Times New Roman" w:hAnsi="Times New Roman"/>
          <w:lang w:val="en-US"/>
        </w:rPr>
        <w:t>the APIs provided by ADAE layer</w:t>
      </w:r>
      <w:r>
        <w:rPr>
          <w:rFonts w:ascii="Times New Roman" w:hAnsi="Times New Roman"/>
          <w:lang w:val="en-US"/>
        </w:rPr>
        <w:t xml:space="preserve"> to </w:t>
      </w:r>
      <w:r w:rsidRPr="00A57380">
        <w:rPr>
          <w:rFonts w:ascii="Times New Roman" w:hAnsi="Times New Roman"/>
          <w:lang w:val="en-US"/>
        </w:rPr>
        <w:t>support the application enablement for AIML services based on normative stage-2 work developed in 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 xml:space="preserve">82 and </w:t>
      </w:r>
      <w:r w:rsidRPr="00A57380">
        <w:rPr>
          <w:rFonts w:ascii="Times New Roman" w:hAnsi="Times New Roman"/>
          <w:lang w:val="en-US"/>
        </w:rPr>
        <w:t>3GPP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TS</w:t>
      </w:r>
      <w:r>
        <w:rPr>
          <w:rFonts w:ascii="Times New Roman" w:hAnsi="Times New Roman"/>
          <w:lang w:val="en-US"/>
        </w:rPr>
        <w:t> </w:t>
      </w:r>
      <w:r w:rsidRPr="00A57380">
        <w:rPr>
          <w:rFonts w:ascii="Times New Roman" w:hAnsi="Times New Roman"/>
          <w:lang w:val="en-US"/>
        </w:rPr>
        <w:t>23.4</w:t>
      </w:r>
      <w:r>
        <w:rPr>
          <w:rFonts w:ascii="Times New Roman" w:hAnsi="Times New Roman"/>
          <w:lang w:val="en-US"/>
        </w:rPr>
        <w:t>36</w:t>
      </w:r>
      <w:r w:rsidRPr="00A57380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to support</w:t>
      </w:r>
      <w:r w:rsidRPr="00A57380">
        <w:rPr>
          <w:rFonts w:ascii="Times New Roman" w:hAnsi="Times New Roman"/>
          <w:lang w:val="en-US"/>
        </w:rPr>
        <w:t>:</w:t>
      </w:r>
    </w:p>
    <w:p w14:paraId="31E526C6" w14:textId="77777777" w:rsidR="00102489" w:rsidRDefault="00102489" w:rsidP="00102489">
      <w:pPr>
        <w:pStyle w:val="B2"/>
      </w:pPr>
      <w:r>
        <w:t>1)</w:t>
      </w:r>
      <w:r>
        <w:tab/>
        <w:t>ML-enabled</w:t>
      </w:r>
      <w:r w:rsidRPr="003D439B">
        <w:t xml:space="preserve"> </w:t>
      </w:r>
      <w:r>
        <w:t xml:space="preserve">ADAE </w:t>
      </w:r>
      <w:proofErr w:type="gramStart"/>
      <w:r>
        <w:t>analytics;</w:t>
      </w:r>
      <w:proofErr w:type="gramEnd"/>
    </w:p>
    <w:p w14:paraId="3F0D4E13" w14:textId="77777777" w:rsidR="00102489" w:rsidRDefault="00102489" w:rsidP="00102489">
      <w:pPr>
        <w:pStyle w:val="B2"/>
      </w:pPr>
      <w:r>
        <w:t>2)</w:t>
      </w:r>
      <w:r>
        <w:tab/>
        <w:t>AI-enabled DN Energy Analytics; and</w:t>
      </w:r>
    </w:p>
    <w:p w14:paraId="7C790810" w14:textId="77777777" w:rsidR="00102489" w:rsidRPr="006C2E80" w:rsidRDefault="00102489" w:rsidP="00102489">
      <w:pPr>
        <w:pStyle w:val="B2"/>
      </w:pPr>
      <w:r w:rsidRPr="00097292">
        <w:t>3)</w:t>
      </w:r>
      <w:r w:rsidRPr="00097292">
        <w:tab/>
        <w:t xml:space="preserve">Application layer </w:t>
      </w:r>
      <w:r w:rsidRPr="00097292">
        <w:rPr>
          <w:lang w:val="en-US"/>
        </w:rPr>
        <w:t>AIML Member Capability Analytics</w:t>
      </w:r>
      <w:r w:rsidRPr="00097292">
        <w:t>.</w:t>
      </w:r>
    </w:p>
    <w:p w14:paraId="45BD6CAB" w14:textId="0749C532" w:rsidR="007861B8" w:rsidRPr="00E10785" w:rsidRDefault="001E489F" w:rsidP="00E10785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5</w:t>
      </w:r>
      <w:r w:rsidRPr="007861B8">
        <w:rPr>
          <w:b w:val="0"/>
          <w:sz w:val="36"/>
          <w:lang w:eastAsia="ja-JP"/>
        </w:rPr>
        <w:tab/>
        <w:t>Expected Output and Time scale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1134"/>
        <w:gridCol w:w="2409"/>
        <w:gridCol w:w="993"/>
        <w:gridCol w:w="1074"/>
        <w:gridCol w:w="2186"/>
      </w:tblGrid>
      <w:tr w:rsidR="00102489" w:rsidRPr="00E10367" w14:paraId="5A34790D" w14:textId="77777777" w:rsidTr="002B38B8">
        <w:trPr>
          <w:cantSplit/>
          <w:jc w:val="center"/>
        </w:trPr>
        <w:tc>
          <w:tcPr>
            <w:tcW w:w="9413" w:type="dxa"/>
            <w:gridSpan w:val="6"/>
            <w:shd w:val="clear" w:color="auto" w:fill="D9D9D9"/>
            <w:tcMar>
              <w:left w:w="57" w:type="dxa"/>
              <w:right w:w="57" w:type="dxa"/>
            </w:tcMar>
          </w:tcPr>
          <w:p w14:paraId="0B9B2704" w14:textId="77777777" w:rsidR="00102489" w:rsidRPr="00E10367" w:rsidRDefault="00102489" w:rsidP="002B38B8">
            <w:pPr>
              <w:pStyle w:val="TAH"/>
            </w:pPr>
            <w:bookmarkStart w:id="5" w:name="_Hlk175176971"/>
            <w:r w:rsidRPr="009C6095">
              <w:t>New specifications</w:t>
            </w:r>
            <w:r>
              <w:t xml:space="preserve"> </w:t>
            </w:r>
            <w:r w:rsidRPr="00CD3153">
              <w:t>{</w:t>
            </w:r>
            <w:r>
              <w:t>One line per specification. C</w:t>
            </w:r>
            <w:r w:rsidRPr="00CD3153">
              <w:t>reate/delete lines as needed}</w:t>
            </w:r>
          </w:p>
        </w:tc>
      </w:tr>
      <w:tr w:rsidR="00102489" w14:paraId="6F77E7FA" w14:textId="77777777" w:rsidTr="002B38B8">
        <w:trPr>
          <w:cantSplit/>
          <w:jc w:val="center"/>
        </w:trPr>
        <w:tc>
          <w:tcPr>
            <w:tcW w:w="1617" w:type="dxa"/>
            <w:shd w:val="clear" w:color="auto" w:fill="D9D9D9"/>
            <w:tcMar>
              <w:left w:w="57" w:type="dxa"/>
              <w:right w:w="57" w:type="dxa"/>
            </w:tcMar>
          </w:tcPr>
          <w:p w14:paraId="2A14D532" w14:textId="77777777" w:rsidR="00102489" w:rsidRPr="00FF3F0C" w:rsidRDefault="00102489" w:rsidP="002B38B8">
            <w:pPr>
              <w:pStyle w:val="TAH"/>
            </w:pPr>
            <w:r w:rsidRPr="00FF3F0C">
              <w:t xml:space="preserve">Type </w:t>
            </w:r>
          </w:p>
        </w:tc>
        <w:tc>
          <w:tcPr>
            <w:tcW w:w="1134" w:type="dxa"/>
            <w:shd w:val="clear" w:color="auto" w:fill="D9D9D9"/>
            <w:tcMar>
              <w:left w:w="57" w:type="dxa"/>
              <w:right w:w="57" w:type="dxa"/>
            </w:tcMar>
          </w:tcPr>
          <w:p w14:paraId="7C43A119" w14:textId="77777777" w:rsidR="00102489" w:rsidRPr="000C5FE3" w:rsidRDefault="00102489" w:rsidP="002B38B8">
            <w:pPr>
              <w:pStyle w:val="TAH"/>
            </w:pPr>
            <w:r>
              <w:t>TS/TR number</w:t>
            </w:r>
          </w:p>
        </w:tc>
        <w:tc>
          <w:tcPr>
            <w:tcW w:w="2409" w:type="dxa"/>
            <w:shd w:val="clear" w:color="auto" w:fill="D9D9D9"/>
            <w:tcMar>
              <w:left w:w="57" w:type="dxa"/>
              <w:right w:w="57" w:type="dxa"/>
            </w:tcMar>
          </w:tcPr>
          <w:p w14:paraId="4988364A" w14:textId="77777777" w:rsidR="00102489" w:rsidRPr="00E10367" w:rsidRDefault="00102489" w:rsidP="002B38B8">
            <w:pPr>
              <w:pStyle w:val="TAH"/>
            </w:pPr>
            <w:r>
              <w:t>Title</w:t>
            </w:r>
          </w:p>
        </w:tc>
        <w:tc>
          <w:tcPr>
            <w:tcW w:w="993" w:type="dxa"/>
            <w:shd w:val="clear" w:color="auto" w:fill="D9D9D9"/>
            <w:tcMar>
              <w:left w:w="57" w:type="dxa"/>
              <w:right w:w="57" w:type="dxa"/>
            </w:tcMar>
          </w:tcPr>
          <w:p w14:paraId="0997989E" w14:textId="77777777" w:rsidR="00102489" w:rsidRPr="00E10367" w:rsidRDefault="00102489" w:rsidP="002B38B8">
            <w:pPr>
              <w:pStyle w:val="TAH"/>
            </w:pPr>
            <w:r w:rsidRPr="00E10367">
              <w:t xml:space="preserve">For info </w:t>
            </w:r>
            <w:r w:rsidRPr="00E10367">
              <w:br/>
              <w:t>at TSG#</w:t>
            </w:r>
            <w:r>
              <w:t xml:space="preserve"> </w:t>
            </w:r>
          </w:p>
        </w:tc>
        <w:tc>
          <w:tcPr>
            <w:tcW w:w="1074" w:type="dxa"/>
            <w:shd w:val="clear" w:color="auto" w:fill="D9D9D9"/>
            <w:tcMar>
              <w:left w:w="57" w:type="dxa"/>
              <w:right w:w="57" w:type="dxa"/>
            </w:tcMar>
          </w:tcPr>
          <w:p w14:paraId="17C68FD0" w14:textId="77777777" w:rsidR="00102489" w:rsidRPr="00E10367" w:rsidRDefault="00102489" w:rsidP="002B38B8">
            <w:pPr>
              <w:pStyle w:val="TAH"/>
            </w:pPr>
            <w:r w:rsidRPr="00E10367">
              <w:t>For approval at TSG#</w:t>
            </w:r>
          </w:p>
        </w:tc>
        <w:tc>
          <w:tcPr>
            <w:tcW w:w="2186" w:type="dxa"/>
            <w:shd w:val="clear" w:color="auto" w:fill="D9D9D9"/>
            <w:tcMar>
              <w:left w:w="57" w:type="dxa"/>
              <w:right w:w="57" w:type="dxa"/>
            </w:tcMar>
          </w:tcPr>
          <w:p w14:paraId="3787CAB2" w14:textId="77777777" w:rsidR="00102489" w:rsidRPr="00E10367" w:rsidRDefault="00102489" w:rsidP="002B38B8">
            <w:pPr>
              <w:pStyle w:val="TAH"/>
            </w:pPr>
            <w:r w:rsidRPr="00E10367">
              <w:t>R</w:t>
            </w:r>
            <w:r>
              <w:t>apporteur</w:t>
            </w:r>
          </w:p>
        </w:tc>
      </w:tr>
      <w:tr w:rsidR="00102489" w:rsidRPr="004A3194" w14:paraId="2355F327" w14:textId="77777777" w:rsidTr="002B38B8">
        <w:trPr>
          <w:cantSplit/>
          <w:jc w:val="center"/>
        </w:trPr>
        <w:tc>
          <w:tcPr>
            <w:tcW w:w="1617" w:type="dxa"/>
          </w:tcPr>
          <w:p w14:paraId="660B4F70" w14:textId="77777777" w:rsidR="00102489" w:rsidRPr="006C2E80" w:rsidRDefault="00102489" w:rsidP="002B38B8">
            <w:pPr>
              <w:pStyle w:val="Guidance"/>
              <w:spacing w:after="0"/>
            </w:pPr>
            <w:r w:rsidRPr="006C2E80">
              <w:t>TS</w:t>
            </w:r>
          </w:p>
        </w:tc>
        <w:tc>
          <w:tcPr>
            <w:tcW w:w="1134" w:type="dxa"/>
          </w:tcPr>
          <w:p w14:paraId="5AF371FF" w14:textId="506C5F46" w:rsidR="00102489" w:rsidRPr="006C2E80" w:rsidRDefault="00102489" w:rsidP="002B38B8">
            <w:pPr>
              <w:pStyle w:val="Guidance"/>
              <w:spacing w:after="0"/>
            </w:pPr>
            <w:r>
              <w:t>24.</w:t>
            </w:r>
            <w:r w:rsidR="004A3194">
              <w:t>560</w:t>
            </w:r>
          </w:p>
        </w:tc>
        <w:tc>
          <w:tcPr>
            <w:tcW w:w="2409" w:type="dxa"/>
          </w:tcPr>
          <w:p w14:paraId="48693C92" w14:textId="77777777" w:rsidR="00102489" w:rsidRPr="006C2E80" w:rsidRDefault="00102489" w:rsidP="002B38B8">
            <w:pPr>
              <w:pStyle w:val="Guidance"/>
              <w:spacing w:after="0"/>
            </w:pPr>
            <w:r>
              <w:rPr>
                <w:lang w:eastAsia="zh-CN"/>
              </w:rPr>
              <w:t>Artificial Intelligence Machine Learning</w:t>
            </w:r>
            <w:r w:rsidRPr="0027474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(AIML) S</w:t>
            </w:r>
            <w:r w:rsidRPr="00274744">
              <w:rPr>
                <w:lang w:eastAsia="zh-CN"/>
              </w:rPr>
              <w:t>ervice</w:t>
            </w:r>
            <w:r>
              <w:rPr>
                <w:lang w:eastAsia="zh-CN"/>
              </w:rPr>
              <w:t xml:space="preserve">s </w:t>
            </w:r>
            <w:r w:rsidRPr="00B35B62">
              <w:rPr>
                <w:lang w:eastAsia="zh-CN"/>
              </w:rPr>
              <w:t>- Service Enabler Architecture Layer for Verticals (SEAL); Protocol Specification</w:t>
            </w:r>
            <w:r>
              <w:rPr>
                <w:lang w:eastAsia="zh-CN"/>
              </w:rPr>
              <w:t>; Stage 3</w:t>
            </w:r>
          </w:p>
        </w:tc>
        <w:tc>
          <w:tcPr>
            <w:tcW w:w="993" w:type="dxa"/>
          </w:tcPr>
          <w:p w14:paraId="08458D53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9B0C7B">
              <w:rPr>
                <w:iCs/>
              </w:rPr>
              <w:t>TSG#10</w:t>
            </w:r>
            <w:r>
              <w:rPr>
                <w:iCs/>
              </w:rPr>
              <w:t>8</w:t>
            </w:r>
          </w:p>
          <w:p w14:paraId="6F4B6C49" w14:textId="77777777" w:rsidR="00102489" w:rsidRPr="009B0C7B" w:rsidRDefault="00102489" w:rsidP="002B38B8">
            <w:pPr>
              <w:pStyle w:val="Guidance"/>
              <w:spacing w:after="0"/>
            </w:pPr>
            <w:r w:rsidRPr="009B0C7B">
              <w:rPr>
                <w:iCs/>
              </w:rPr>
              <w:t>(</w:t>
            </w:r>
            <w:r>
              <w:rPr>
                <w:iCs/>
              </w:rPr>
              <w:t xml:space="preserve">June </w:t>
            </w:r>
            <w:r w:rsidRPr="009B0C7B">
              <w:rPr>
                <w:iCs/>
              </w:rPr>
              <w:t>2025)</w:t>
            </w:r>
          </w:p>
        </w:tc>
        <w:tc>
          <w:tcPr>
            <w:tcW w:w="1074" w:type="dxa"/>
          </w:tcPr>
          <w:p w14:paraId="3B862322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9B0C7B">
              <w:rPr>
                <w:iCs/>
              </w:rPr>
              <w:t>TSG#10</w:t>
            </w:r>
            <w:r>
              <w:rPr>
                <w:iCs/>
              </w:rPr>
              <w:t>9</w:t>
            </w:r>
          </w:p>
          <w:p w14:paraId="23FE9782" w14:textId="77777777" w:rsidR="00102489" w:rsidRPr="009B0C7B" w:rsidRDefault="00102489" w:rsidP="002B38B8">
            <w:pPr>
              <w:pStyle w:val="Guidance"/>
              <w:spacing w:after="0"/>
            </w:pPr>
            <w:r w:rsidRPr="009B0C7B">
              <w:rPr>
                <w:iCs/>
              </w:rPr>
              <w:t>(</w:t>
            </w:r>
            <w:r>
              <w:rPr>
                <w:iCs/>
              </w:rPr>
              <w:t>September</w:t>
            </w:r>
            <w:r w:rsidRPr="009B0C7B">
              <w:rPr>
                <w:iCs/>
              </w:rPr>
              <w:t xml:space="preserve"> 2025)</w:t>
            </w:r>
          </w:p>
        </w:tc>
        <w:tc>
          <w:tcPr>
            <w:tcW w:w="2186" w:type="dxa"/>
          </w:tcPr>
          <w:p w14:paraId="79072CFE" w14:textId="77777777" w:rsidR="00102489" w:rsidRPr="004A3194" w:rsidRDefault="00102489" w:rsidP="002B38B8">
            <w:pPr>
              <w:pStyle w:val="Guidance"/>
              <w:spacing w:after="0"/>
              <w:rPr>
                <w:lang w:val="fi-FI"/>
              </w:rPr>
            </w:pPr>
            <w:r>
              <w:rPr>
                <w:iCs/>
                <w:lang w:val="fi-FI"/>
              </w:rPr>
              <w:t>Atarius, Roozbeh, Lenovo, ratarius@motorola.com</w:t>
            </w:r>
          </w:p>
        </w:tc>
      </w:tr>
      <w:tr w:rsidR="00060AFC" w:rsidRPr="004A3194" w14:paraId="23ECD5EF" w14:textId="77777777" w:rsidTr="002B38B8">
        <w:trPr>
          <w:cantSplit/>
          <w:jc w:val="center"/>
          <w:ins w:id="6" w:author="Igor Pastushok" w:date="2024-10-23T11:33:00Z"/>
        </w:trPr>
        <w:tc>
          <w:tcPr>
            <w:tcW w:w="1617" w:type="dxa"/>
          </w:tcPr>
          <w:p w14:paraId="07E315CC" w14:textId="54273753" w:rsidR="00060AFC" w:rsidRPr="006C2E80" w:rsidRDefault="00060AFC" w:rsidP="00060AFC">
            <w:pPr>
              <w:pStyle w:val="Guidance"/>
              <w:spacing w:after="0"/>
              <w:rPr>
                <w:ins w:id="7" w:author="Igor Pastushok" w:date="2024-10-23T11:33:00Z"/>
              </w:rPr>
            </w:pPr>
            <w:ins w:id="8" w:author="Igor Pastushok" w:date="2024-10-23T11:34:00Z">
              <w:r>
                <w:t>TS</w:t>
              </w:r>
            </w:ins>
          </w:p>
        </w:tc>
        <w:tc>
          <w:tcPr>
            <w:tcW w:w="1134" w:type="dxa"/>
          </w:tcPr>
          <w:p w14:paraId="2DC7E4F0" w14:textId="7F825060" w:rsidR="00060AFC" w:rsidRDefault="00060AFC" w:rsidP="00060AFC">
            <w:pPr>
              <w:pStyle w:val="Guidance"/>
              <w:spacing w:after="0"/>
              <w:rPr>
                <w:ins w:id="9" w:author="Igor Pastushok" w:date="2024-10-23T11:33:00Z"/>
              </w:rPr>
            </w:pPr>
            <w:ins w:id="10" w:author="Igor Pastushok" w:date="2024-10-23T11:34:00Z">
              <w:r>
                <w:t>29.xxx</w:t>
              </w:r>
            </w:ins>
          </w:p>
        </w:tc>
        <w:tc>
          <w:tcPr>
            <w:tcW w:w="2409" w:type="dxa"/>
          </w:tcPr>
          <w:p w14:paraId="68A69D02" w14:textId="37BA0BDB" w:rsidR="00060AFC" w:rsidRDefault="00060AFC" w:rsidP="00060AFC">
            <w:pPr>
              <w:pStyle w:val="Guidance"/>
              <w:spacing w:after="0"/>
              <w:rPr>
                <w:ins w:id="11" w:author="Igor Pastushok" w:date="2024-10-23T11:33:00Z"/>
                <w:lang w:eastAsia="zh-CN"/>
              </w:rPr>
            </w:pPr>
            <w:ins w:id="12" w:author="Igor Pastushok" w:date="2024-10-23T11:34:00Z">
              <w:r w:rsidRPr="00C410FA">
                <w:rPr>
                  <w:lang w:eastAsia="zh-CN"/>
                </w:rPr>
                <w:t xml:space="preserve">Service Enabler Architecture Layer for Verticals (SEAL); </w:t>
              </w:r>
              <w:r>
                <w:rPr>
                  <w:lang w:eastAsia="zh-CN"/>
                </w:rPr>
                <w:t>Artificial Intelligence Machine Learning</w:t>
              </w:r>
              <w:r w:rsidRPr="00274744">
                <w:rPr>
                  <w:lang w:eastAsia="zh-CN"/>
                </w:rPr>
                <w:t xml:space="preserve"> </w:t>
              </w:r>
            </w:ins>
            <w:ins w:id="13" w:author="Igor Pastushok R1" w:date="2024-11-18T11:26:00Z">
              <w:r w:rsidR="00E57436">
                <w:rPr>
                  <w:lang w:eastAsia="zh-CN"/>
                </w:rPr>
                <w:t>Ena</w:t>
              </w:r>
            </w:ins>
            <w:ins w:id="14" w:author="Igor Pastushok R1" w:date="2024-11-18T11:28:00Z">
              <w:r w:rsidR="00700062">
                <w:rPr>
                  <w:lang w:eastAsia="zh-CN"/>
                </w:rPr>
                <w:t xml:space="preserve">blement </w:t>
              </w:r>
            </w:ins>
            <w:ins w:id="15" w:author="Igor Pastushok" w:date="2024-10-23T11:34:00Z">
              <w:r>
                <w:rPr>
                  <w:lang w:eastAsia="zh-CN"/>
                </w:rPr>
                <w:t>(AIMLE)</w:t>
              </w:r>
              <w:r w:rsidRPr="00C410FA">
                <w:rPr>
                  <w:lang w:eastAsia="zh-CN"/>
                </w:rPr>
                <w:t xml:space="preserve"> Services; Stage 3</w:t>
              </w:r>
            </w:ins>
          </w:p>
        </w:tc>
        <w:tc>
          <w:tcPr>
            <w:tcW w:w="993" w:type="dxa"/>
          </w:tcPr>
          <w:p w14:paraId="095D1DD6" w14:textId="77777777" w:rsidR="00060AFC" w:rsidRPr="009B0C7B" w:rsidRDefault="00060AFC" w:rsidP="00060AFC">
            <w:pPr>
              <w:pStyle w:val="Guidance"/>
              <w:spacing w:after="0"/>
              <w:rPr>
                <w:ins w:id="16" w:author="Igor Pastushok" w:date="2024-10-23T11:34:00Z"/>
                <w:iCs/>
              </w:rPr>
            </w:pPr>
            <w:ins w:id="17" w:author="Igor Pastushok" w:date="2024-10-23T11:34:00Z">
              <w:r w:rsidRPr="009B0C7B">
                <w:rPr>
                  <w:iCs/>
                </w:rPr>
                <w:t>TSG#10</w:t>
              </w:r>
              <w:r>
                <w:rPr>
                  <w:iCs/>
                </w:rPr>
                <w:t>8</w:t>
              </w:r>
            </w:ins>
          </w:p>
          <w:p w14:paraId="5AE23D0D" w14:textId="544E631F" w:rsidR="00060AFC" w:rsidRPr="009B0C7B" w:rsidRDefault="00060AFC" w:rsidP="00060AFC">
            <w:pPr>
              <w:pStyle w:val="Guidance"/>
              <w:spacing w:after="0"/>
              <w:rPr>
                <w:ins w:id="18" w:author="Igor Pastushok" w:date="2024-10-23T11:33:00Z"/>
                <w:iCs/>
              </w:rPr>
            </w:pPr>
            <w:ins w:id="19" w:author="Igor Pastushok" w:date="2024-10-23T11:34:00Z">
              <w:r w:rsidRPr="009B0C7B">
                <w:rPr>
                  <w:iCs/>
                </w:rPr>
                <w:t>(</w:t>
              </w:r>
              <w:r>
                <w:rPr>
                  <w:iCs/>
                </w:rPr>
                <w:t xml:space="preserve">June </w:t>
              </w:r>
              <w:r w:rsidRPr="009B0C7B">
                <w:rPr>
                  <w:iCs/>
                </w:rPr>
                <w:t>2025)</w:t>
              </w:r>
            </w:ins>
          </w:p>
        </w:tc>
        <w:tc>
          <w:tcPr>
            <w:tcW w:w="1074" w:type="dxa"/>
          </w:tcPr>
          <w:p w14:paraId="5E3D87EF" w14:textId="77777777" w:rsidR="00060AFC" w:rsidRPr="009B0C7B" w:rsidRDefault="00060AFC" w:rsidP="00060AFC">
            <w:pPr>
              <w:pStyle w:val="Guidance"/>
              <w:spacing w:after="0"/>
              <w:rPr>
                <w:ins w:id="20" w:author="Igor Pastushok" w:date="2024-10-23T11:34:00Z"/>
                <w:iCs/>
              </w:rPr>
            </w:pPr>
            <w:ins w:id="21" w:author="Igor Pastushok" w:date="2024-10-23T11:34:00Z">
              <w:r w:rsidRPr="009B0C7B">
                <w:rPr>
                  <w:iCs/>
                </w:rPr>
                <w:t>TSG#10</w:t>
              </w:r>
              <w:r>
                <w:rPr>
                  <w:iCs/>
                </w:rPr>
                <w:t>9</w:t>
              </w:r>
            </w:ins>
          </w:p>
          <w:p w14:paraId="344D0812" w14:textId="7994B656" w:rsidR="00060AFC" w:rsidRPr="009B0C7B" w:rsidRDefault="00060AFC" w:rsidP="00060AFC">
            <w:pPr>
              <w:pStyle w:val="Guidance"/>
              <w:spacing w:after="0"/>
              <w:rPr>
                <w:ins w:id="22" w:author="Igor Pastushok" w:date="2024-10-23T11:33:00Z"/>
                <w:iCs/>
              </w:rPr>
            </w:pPr>
            <w:ins w:id="23" w:author="Igor Pastushok" w:date="2024-10-23T11:34:00Z">
              <w:r w:rsidRPr="009B0C7B">
                <w:rPr>
                  <w:iCs/>
                </w:rPr>
                <w:t>(</w:t>
              </w:r>
              <w:r>
                <w:rPr>
                  <w:iCs/>
                </w:rPr>
                <w:t>September</w:t>
              </w:r>
              <w:r w:rsidRPr="009B0C7B">
                <w:rPr>
                  <w:iCs/>
                </w:rPr>
                <w:t xml:space="preserve"> 2025)</w:t>
              </w:r>
            </w:ins>
          </w:p>
        </w:tc>
        <w:tc>
          <w:tcPr>
            <w:tcW w:w="2186" w:type="dxa"/>
          </w:tcPr>
          <w:p w14:paraId="0A3B670B" w14:textId="5923EB44" w:rsidR="00060AFC" w:rsidRDefault="00060AFC" w:rsidP="00060AFC">
            <w:pPr>
              <w:pStyle w:val="Guidance"/>
              <w:spacing w:after="0"/>
              <w:rPr>
                <w:ins w:id="24" w:author="Igor Pastushok" w:date="2024-10-23T11:33:00Z"/>
                <w:iCs/>
                <w:lang w:val="fi-FI"/>
              </w:rPr>
            </w:pPr>
            <w:ins w:id="25" w:author="Igor Pastushok" w:date="2024-10-23T11:34:00Z">
              <w:r>
                <w:rPr>
                  <w:iCs/>
                  <w:lang w:val="fi-FI"/>
                </w:rPr>
                <w:t>Pastushok, Igor, Ericsson, igor.pastushok@ericsson.com</w:t>
              </w:r>
            </w:ins>
          </w:p>
        </w:tc>
      </w:tr>
      <w:bookmarkEnd w:id="5"/>
    </w:tbl>
    <w:p w14:paraId="75EFE894" w14:textId="77777777" w:rsidR="00102489" w:rsidRPr="004A3194" w:rsidRDefault="00102489" w:rsidP="00102489">
      <w:pPr>
        <w:rPr>
          <w:lang w:val="fi-F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5"/>
        <w:gridCol w:w="4344"/>
        <w:gridCol w:w="1417"/>
        <w:gridCol w:w="2101"/>
      </w:tblGrid>
      <w:tr w:rsidR="00102489" w:rsidRPr="00C50F7C" w14:paraId="0057D0BE" w14:textId="77777777" w:rsidTr="002B38B8">
        <w:trPr>
          <w:cantSplit/>
          <w:jc w:val="center"/>
        </w:trPr>
        <w:tc>
          <w:tcPr>
            <w:tcW w:w="9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BA7CF1" w14:textId="77777777" w:rsidR="00102489" w:rsidRPr="00C50F7C" w:rsidRDefault="00102489" w:rsidP="002B38B8">
            <w:pPr>
              <w:pStyle w:val="TAH"/>
            </w:pPr>
            <w:r>
              <w:t xml:space="preserve">Impacted </w:t>
            </w:r>
            <w:r w:rsidRPr="006E1FDA">
              <w:t xml:space="preserve">existing </w:t>
            </w:r>
            <w:r>
              <w:t xml:space="preserve">TS/TR </w:t>
            </w:r>
            <w:r w:rsidRPr="00CD3153">
              <w:t>{</w:t>
            </w:r>
            <w:r>
              <w:t>One line per specification. C</w:t>
            </w:r>
            <w:r w:rsidRPr="00CD3153">
              <w:t>reate/delete lines as needed}</w:t>
            </w:r>
          </w:p>
        </w:tc>
      </w:tr>
      <w:tr w:rsidR="00102489" w:rsidRPr="00C50F7C" w14:paraId="0A1346D7" w14:textId="77777777" w:rsidTr="002B38B8">
        <w:trPr>
          <w:cantSplit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3EFBC6D" w14:textId="77777777" w:rsidR="00102489" w:rsidRPr="00C50F7C" w:rsidRDefault="00102489" w:rsidP="002B38B8">
            <w:pPr>
              <w:pStyle w:val="TAH"/>
            </w:pPr>
            <w:r>
              <w:t xml:space="preserve">TS/TR </w:t>
            </w:r>
            <w:r w:rsidRPr="00C50F7C">
              <w:t>No.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F1C6C4D" w14:textId="77777777" w:rsidR="00102489" w:rsidRPr="00C50F7C" w:rsidRDefault="00102489" w:rsidP="002B38B8">
            <w:pPr>
              <w:pStyle w:val="TAH"/>
            </w:pPr>
            <w:r>
              <w:t>D</w:t>
            </w:r>
            <w:r w:rsidRPr="00096D53">
              <w:t xml:space="preserve">escription of change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073B1DE" w14:textId="77777777" w:rsidR="00102489" w:rsidRPr="00C50F7C" w:rsidRDefault="00102489" w:rsidP="002B38B8">
            <w:pPr>
              <w:pStyle w:val="TAH"/>
            </w:pPr>
            <w:r>
              <w:t xml:space="preserve">Target completion </w:t>
            </w:r>
            <w:r w:rsidRPr="00C50F7C">
              <w:t>plenary#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17B8111" w14:textId="77777777" w:rsidR="00102489" w:rsidRDefault="00102489" w:rsidP="002B38B8">
            <w:pPr>
              <w:pStyle w:val="TAH"/>
            </w:pPr>
            <w:r>
              <w:t>Remarks</w:t>
            </w:r>
          </w:p>
        </w:tc>
      </w:tr>
      <w:tr w:rsidR="00102489" w:rsidRPr="006C2E80" w14:paraId="364629E0" w14:textId="77777777" w:rsidTr="002B38B8">
        <w:trPr>
          <w:cantSplit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B88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0A3BE6">
              <w:rPr>
                <w:i/>
                <w:iCs/>
                <w:color w:val="000000"/>
                <w:lang w:eastAsia="ja-JP"/>
              </w:rPr>
              <w:t>24.559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771" w14:textId="1B0F0BFD" w:rsidR="00102489" w:rsidRPr="000A3BE6" w:rsidRDefault="00102489" w:rsidP="002B38B8">
            <w:pPr>
              <w:pStyle w:val="Guidance"/>
              <w:spacing w:after="0"/>
              <w:rPr>
                <w:iCs/>
              </w:rPr>
            </w:pPr>
            <w:r w:rsidRPr="000A3BE6">
              <w:rPr>
                <w:iCs/>
              </w:rPr>
              <w:t xml:space="preserve">- </w:t>
            </w:r>
            <w:r>
              <w:rPr>
                <w:iCs/>
              </w:rPr>
              <w:t>E</w:t>
            </w:r>
            <w:r w:rsidRPr="000A3BE6">
              <w:rPr>
                <w:iCs/>
              </w:rPr>
              <w:t>nhan</w:t>
            </w:r>
            <w:r>
              <w:rPr>
                <w:iCs/>
              </w:rPr>
              <w:t>cement of</w:t>
            </w:r>
            <w:r w:rsidRPr="000A3BE6">
              <w:rPr>
                <w:iCs/>
              </w:rPr>
              <w:t xml:space="preserve"> existing APIs provided by ADAE layer.</w:t>
            </w:r>
            <w:r w:rsidRPr="000A3BE6">
              <w:rPr>
                <w:iCs/>
              </w:rPr>
              <w:br/>
              <w:t xml:space="preserve">- </w:t>
            </w:r>
            <w:r>
              <w:rPr>
                <w:iCs/>
              </w:rPr>
              <w:t>Enhancement of</w:t>
            </w:r>
            <w:r w:rsidRPr="000A3BE6">
              <w:rPr>
                <w:iCs/>
              </w:rPr>
              <w:t xml:space="preserve"> reference points ADAE-C and ADAE-UU to support:</w:t>
            </w:r>
          </w:p>
          <w:p w14:paraId="2968A505" w14:textId="77777777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0A3BE6">
              <w:rPr>
                <w:i/>
                <w:iCs/>
                <w:color w:val="000000"/>
                <w:lang w:eastAsia="ja-JP"/>
              </w:rPr>
              <w:t>1) ML-enabled ADAE analytics;</w:t>
            </w:r>
            <w:r>
              <w:rPr>
                <w:i/>
                <w:iCs/>
                <w:color w:val="000000"/>
                <w:lang w:eastAsia="ja-JP"/>
              </w:rPr>
              <w:t xml:space="preserve"> and</w:t>
            </w:r>
          </w:p>
          <w:p w14:paraId="2E8F88C9" w14:textId="2B4BAD79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>
              <w:rPr>
                <w:i/>
                <w:iCs/>
                <w:color w:val="000000"/>
                <w:lang w:eastAsia="ja-JP"/>
              </w:rPr>
              <w:t xml:space="preserve">2) Application layer </w:t>
            </w:r>
            <w:r w:rsidRPr="00114367">
              <w:rPr>
                <w:i/>
                <w:iCs/>
                <w:color w:val="000000"/>
                <w:lang w:eastAsia="ja-JP"/>
              </w:rPr>
              <w:t>AIML Member Capability Analytics.</w:t>
            </w:r>
          </w:p>
          <w:p w14:paraId="537F43EF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1B83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9B0C7B">
              <w:rPr>
                <w:iCs/>
              </w:rPr>
              <w:t>TSG#10</w:t>
            </w:r>
            <w:r>
              <w:rPr>
                <w:iCs/>
              </w:rPr>
              <w:t>9</w:t>
            </w:r>
          </w:p>
          <w:p w14:paraId="39525BD0" w14:textId="77777777" w:rsidR="00102489" w:rsidRPr="00581524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75268E">
              <w:rPr>
                <w:i/>
                <w:iCs/>
                <w:color w:val="000000"/>
                <w:lang w:eastAsia="ja-JP"/>
              </w:rPr>
              <w:t>(September 2025)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11A2" w14:textId="77777777" w:rsidR="00102489" w:rsidRPr="000A3BE6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0A3BE6">
              <w:rPr>
                <w:i/>
                <w:iCs/>
                <w:color w:val="000000"/>
                <w:lang w:eastAsia="ja-JP"/>
              </w:rPr>
              <w:t>CT1 Responsibility</w:t>
            </w:r>
          </w:p>
        </w:tc>
      </w:tr>
      <w:tr w:rsidR="00102489" w:rsidRPr="006C2E80" w14:paraId="2099048E" w14:textId="77777777" w:rsidTr="002B38B8">
        <w:trPr>
          <w:cantSplit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ECA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C41028">
              <w:rPr>
                <w:i/>
                <w:iCs/>
                <w:color w:val="000000"/>
                <w:lang w:eastAsia="ja-JP"/>
              </w:rPr>
              <w:lastRenderedPageBreak/>
              <w:t>29.549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4722" w14:textId="77777777" w:rsidR="00102489" w:rsidRDefault="00102489" w:rsidP="002B38B8">
            <w:pPr>
              <w:pStyle w:val="Guidance"/>
              <w:spacing w:after="0"/>
              <w:rPr>
                <w:iCs/>
              </w:rPr>
            </w:pPr>
            <w:r>
              <w:rPr>
                <w:i w:val="0"/>
                <w:iCs/>
              </w:rPr>
              <w:t xml:space="preserve">- </w:t>
            </w:r>
            <w:r w:rsidRPr="00B35B62">
              <w:rPr>
                <w:iCs/>
              </w:rPr>
              <w:t>Updates to the SEAL service(s) for application enablement for AIML services</w:t>
            </w:r>
          </w:p>
          <w:p w14:paraId="7F49D0D1" w14:textId="22DC90FF" w:rsidR="00102489" w:rsidRPr="000A3BE6" w:rsidRDefault="00102489" w:rsidP="002B38B8">
            <w:pPr>
              <w:pStyle w:val="Guidance"/>
              <w:spacing w:after="0"/>
              <w:rPr>
                <w:iCs/>
              </w:rPr>
            </w:pPr>
            <w:r w:rsidRPr="000A3BE6">
              <w:rPr>
                <w:iCs/>
              </w:rPr>
              <w:t xml:space="preserve">- </w:t>
            </w:r>
            <w:r>
              <w:rPr>
                <w:iCs/>
              </w:rPr>
              <w:t>E</w:t>
            </w:r>
            <w:r w:rsidRPr="000A3BE6">
              <w:rPr>
                <w:iCs/>
              </w:rPr>
              <w:t>nhan</w:t>
            </w:r>
            <w:r>
              <w:rPr>
                <w:iCs/>
              </w:rPr>
              <w:t>cement of</w:t>
            </w:r>
            <w:r w:rsidRPr="000A3BE6">
              <w:rPr>
                <w:iCs/>
              </w:rPr>
              <w:t xml:space="preserve"> existing APIs provided by ADAE layer.</w:t>
            </w:r>
            <w:r w:rsidRPr="000A3BE6">
              <w:rPr>
                <w:iCs/>
              </w:rPr>
              <w:br/>
              <w:t xml:space="preserve">- </w:t>
            </w:r>
            <w:r>
              <w:rPr>
                <w:iCs/>
              </w:rPr>
              <w:t xml:space="preserve">Potential enhancement of </w:t>
            </w:r>
            <w:r w:rsidRPr="000A3BE6">
              <w:rPr>
                <w:iCs/>
              </w:rPr>
              <w:t>reference points ADAE-</w:t>
            </w:r>
            <w:r>
              <w:rPr>
                <w:iCs/>
              </w:rPr>
              <w:t>S</w:t>
            </w:r>
            <w:r w:rsidRPr="000A3BE6">
              <w:rPr>
                <w:iCs/>
              </w:rPr>
              <w:t xml:space="preserve"> to support:</w:t>
            </w:r>
          </w:p>
          <w:p w14:paraId="4DDCF0AA" w14:textId="77777777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0A3BE6">
              <w:rPr>
                <w:i/>
                <w:iCs/>
                <w:color w:val="000000"/>
                <w:lang w:eastAsia="ja-JP"/>
              </w:rPr>
              <w:t xml:space="preserve">1) ML-enabled ADAE </w:t>
            </w:r>
            <w:proofErr w:type="gramStart"/>
            <w:r w:rsidRPr="000A3BE6">
              <w:rPr>
                <w:i/>
                <w:iCs/>
                <w:color w:val="000000"/>
                <w:lang w:eastAsia="ja-JP"/>
              </w:rPr>
              <w:t>analytics;</w:t>
            </w:r>
            <w:proofErr w:type="gramEnd"/>
          </w:p>
          <w:p w14:paraId="300984A6" w14:textId="77777777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>
              <w:rPr>
                <w:i/>
                <w:iCs/>
                <w:color w:val="000000"/>
                <w:lang w:eastAsia="ja-JP"/>
              </w:rPr>
              <w:t xml:space="preserve">2) </w:t>
            </w:r>
            <w:r w:rsidRPr="001A27A8">
              <w:rPr>
                <w:i/>
                <w:iCs/>
                <w:color w:val="000000"/>
                <w:lang w:eastAsia="ja-JP"/>
              </w:rPr>
              <w:t>AI-enabled DN Energy Analytics</w:t>
            </w:r>
            <w:r>
              <w:rPr>
                <w:i/>
                <w:iCs/>
                <w:color w:val="000000"/>
                <w:lang w:eastAsia="ja-JP"/>
              </w:rPr>
              <w:t>; and</w:t>
            </w:r>
          </w:p>
          <w:p w14:paraId="78329471" w14:textId="02B35098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>
              <w:rPr>
                <w:i/>
                <w:iCs/>
                <w:color w:val="000000"/>
                <w:lang w:eastAsia="ja-JP"/>
              </w:rPr>
              <w:t xml:space="preserve">3) Application </w:t>
            </w:r>
            <w:r w:rsidRPr="00114367">
              <w:rPr>
                <w:i/>
                <w:iCs/>
                <w:color w:val="000000"/>
                <w:lang w:eastAsia="ja-JP"/>
              </w:rPr>
              <w:t>AIML Member Capability Analytics</w:t>
            </w:r>
            <w:r>
              <w:rPr>
                <w:i/>
                <w:iCs/>
                <w:color w:val="000000"/>
                <w:lang w:eastAsia="ja-JP"/>
              </w:rPr>
              <w:t>.</w:t>
            </w:r>
          </w:p>
          <w:p w14:paraId="47759F79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B882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9B0C7B">
              <w:rPr>
                <w:iCs/>
              </w:rPr>
              <w:t>TSG#10</w:t>
            </w:r>
            <w:r>
              <w:rPr>
                <w:iCs/>
              </w:rPr>
              <w:t>9</w:t>
            </w:r>
          </w:p>
          <w:p w14:paraId="2079F4A6" w14:textId="77777777" w:rsidR="00102489" w:rsidRPr="00581524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75268E">
              <w:rPr>
                <w:i/>
                <w:iCs/>
                <w:color w:val="000000"/>
                <w:lang w:eastAsia="ja-JP"/>
              </w:rPr>
              <w:t>(September 2025)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383C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C41028">
              <w:rPr>
                <w:i/>
                <w:iCs/>
                <w:color w:val="000000"/>
                <w:lang w:eastAsia="ja-JP"/>
              </w:rPr>
              <w:t>CT3 responsibility</w:t>
            </w:r>
          </w:p>
        </w:tc>
      </w:tr>
      <w:tr w:rsidR="00102489" w:rsidRPr="006C2E80" w14:paraId="73213844" w14:textId="77777777" w:rsidTr="002B38B8">
        <w:trPr>
          <w:cantSplit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7C41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>
              <w:rPr>
                <w:i/>
                <w:iCs/>
                <w:color w:val="000000"/>
                <w:lang w:eastAsia="ja-JP"/>
              </w:rPr>
              <w:t>29.558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8ABB" w14:textId="77777777" w:rsidR="00102489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0A3BE6">
              <w:rPr>
                <w:iCs/>
              </w:rPr>
              <w:t xml:space="preserve">- </w:t>
            </w:r>
            <w:r w:rsidRPr="00C41028">
              <w:rPr>
                <w:i/>
                <w:iCs/>
                <w:color w:val="000000"/>
                <w:lang w:eastAsia="ja-JP"/>
              </w:rPr>
              <w:t>Potential update</w:t>
            </w:r>
            <w:r>
              <w:rPr>
                <w:i/>
                <w:iCs/>
                <w:color w:val="000000"/>
                <w:lang w:eastAsia="ja-JP"/>
              </w:rPr>
              <w:t>s</w:t>
            </w:r>
            <w:r w:rsidRPr="00C41028">
              <w:rPr>
                <w:i/>
                <w:iCs/>
                <w:color w:val="000000"/>
                <w:lang w:eastAsia="ja-JP"/>
              </w:rPr>
              <w:t xml:space="preserve"> to support AIML services for edge computing.</w:t>
            </w:r>
          </w:p>
          <w:p w14:paraId="28C5D57E" w14:textId="77777777" w:rsidR="00102489" w:rsidRPr="000A3BE6" w:rsidDel="003C5908" w:rsidRDefault="00102489" w:rsidP="002B38B8">
            <w:pPr>
              <w:rPr>
                <w:i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0708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9B0C7B">
              <w:rPr>
                <w:iCs/>
              </w:rPr>
              <w:t>TSG#10</w:t>
            </w:r>
            <w:r>
              <w:rPr>
                <w:iCs/>
              </w:rPr>
              <w:t>9</w:t>
            </w:r>
          </w:p>
          <w:p w14:paraId="24C6A9F4" w14:textId="77777777" w:rsidR="00102489" w:rsidRPr="009B0C7B" w:rsidRDefault="00102489" w:rsidP="002B38B8">
            <w:pPr>
              <w:pStyle w:val="Guidance"/>
              <w:spacing w:after="0"/>
              <w:rPr>
                <w:iCs/>
              </w:rPr>
            </w:pPr>
            <w:r w:rsidRPr="0075268E">
              <w:rPr>
                <w:iCs/>
              </w:rPr>
              <w:t>(September 2025)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CCA1" w14:textId="77777777" w:rsidR="00102489" w:rsidRPr="00C41028" w:rsidRDefault="00102489" w:rsidP="002B38B8">
            <w:pPr>
              <w:rPr>
                <w:i/>
                <w:iCs/>
                <w:color w:val="000000"/>
                <w:lang w:eastAsia="ja-JP"/>
              </w:rPr>
            </w:pPr>
            <w:r w:rsidRPr="00C41028">
              <w:rPr>
                <w:i/>
                <w:iCs/>
                <w:color w:val="000000"/>
                <w:lang w:eastAsia="ja-JP"/>
              </w:rPr>
              <w:t>CT3 responsibility</w:t>
            </w:r>
          </w:p>
        </w:tc>
      </w:tr>
    </w:tbl>
    <w:p w14:paraId="5C788B9A" w14:textId="77777777" w:rsidR="00102489" w:rsidRDefault="00102489" w:rsidP="00102489"/>
    <w:p w14:paraId="585AAB64" w14:textId="3979563C" w:rsidR="009938F6" w:rsidRPr="00EB7E50" w:rsidDel="00060AFC" w:rsidRDefault="009938F6" w:rsidP="009938F6">
      <w:pPr>
        <w:pStyle w:val="EditorsNote"/>
        <w:rPr>
          <w:del w:id="26" w:author="Igor Pastushok" w:date="2024-10-23T11:34:00Z"/>
          <w:highlight w:val="yellow"/>
        </w:rPr>
      </w:pPr>
      <w:bookmarkStart w:id="27" w:name="_Hlk175259587"/>
      <w:del w:id="28" w:author="Igor Pastushok" w:date="2024-10-23T11:34:00Z">
        <w:r w:rsidRPr="00EB7E50" w:rsidDel="00060AFC">
          <w:delText>Editor’s Note:</w:delText>
        </w:r>
        <w:r w:rsidRPr="00EB7E50" w:rsidDel="00060AFC">
          <w:tab/>
          <w:delText xml:space="preserve">New TSs </w:delText>
        </w:r>
        <w:r w:rsidDel="00060AFC">
          <w:delText xml:space="preserve">is FFS and </w:delText>
        </w:r>
        <w:r w:rsidRPr="00EB7E50" w:rsidDel="00060AFC">
          <w:delText>will be determined based on stage-2 work progress for new APIs.</w:delText>
        </w:r>
        <w:bookmarkEnd w:id="27"/>
      </w:del>
    </w:p>
    <w:p w14:paraId="55DEC2A4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6</w:t>
      </w:r>
      <w:r w:rsidRPr="007861B8">
        <w:rPr>
          <w:b w:val="0"/>
          <w:sz w:val="36"/>
          <w:lang w:eastAsia="ja-JP"/>
        </w:rPr>
        <w:tab/>
        <w:t>Work item Rapporteur(s)</w:t>
      </w:r>
    </w:p>
    <w:p w14:paraId="5C06C8B8" w14:textId="77777777" w:rsidR="00A50348" w:rsidRPr="004A3194" w:rsidRDefault="00A50348" w:rsidP="00A50348">
      <w:r w:rsidRPr="004A3194">
        <w:t>Atarius, Roozbeh, Lenovo, ratarius@motorola.com</w:t>
      </w:r>
    </w:p>
    <w:p w14:paraId="72743EA7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7</w:t>
      </w:r>
      <w:r w:rsidRPr="007861B8">
        <w:rPr>
          <w:b w:val="0"/>
          <w:sz w:val="36"/>
          <w:lang w:eastAsia="ja-JP"/>
        </w:rPr>
        <w:tab/>
        <w:t>Work item leadership</w:t>
      </w:r>
    </w:p>
    <w:p w14:paraId="0B94DB22" w14:textId="559968F7" w:rsidR="001E489F" w:rsidRPr="00557B2E" w:rsidRDefault="00A50348" w:rsidP="001E489F">
      <w:r>
        <w:t>CT1</w:t>
      </w:r>
    </w:p>
    <w:p w14:paraId="68A766BD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8</w:t>
      </w:r>
      <w:r w:rsidRPr="007861B8">
        <w:rPr>
          <w:b w:val="0"/>
          <w:sz w:val="36"/>
          <w:lang w:eastAsia="ja-JP"/>
        </w:rPr>
        <w:tab/>
        <w:t xml:space="preserve">Aspects that involve other </w:t>
      </w:r>
      <w:proofErr w:type="gramStart"/>
      <w:r w:rsidRPr="007861B8">
        <w:rPr>
          <w:b w:val="0"/>
          <w:sz w:val="36"/>
          <w:lang w:eastAsia="ja-JP"/>
        </w:rPr>
        <w:t>WGs</w:t>
      </w:r>
      <w:proofErr w:type="gramEnd"/>
    </w:p>
    <w:p w14:paraId="318DB36A" w14:textId="77777777" w:rsidR="00A50348" w:rsidRDefault="00A50348" w:rsidP="00A50348">
      <w:r>
        <w:t>Possible charging aspects will be covered by SA5.</w:t>
      </w:r>
    </w:p>
    <w:p w14:paraId="6A9DE0FC" w14:textId="31F90E12" w:rsidR="00AD6614" w:rsidRDefault="00A50348" w:rsidP="00A50348">
      <w:r>
        <w:t>Possible security aspects will be covered by SA3.</w:t>
      </w:r>
    </w:p>
    <w:p w14:paraId="28E68586" w14:textId="77777777" w:rsidR="001E489F" w:rsidRPr="007861B8" w:rsidRDefault="001E489F" w:rsidP="007861B8">
      <w:pPr>
        <w:pStyle w:val="Heading1"/>
        <w:keepLines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/>
        <w:ind w:left="1134" w:right="0" w:hanging="1134"/>
        <w:textAlignment w:val="baseline"/>
        <w:rPr>
          <w:b w:val="0"/>
          <w:sz w:val="36"/>
          <w:lang w:eastAsia="ja-JP"/>
        </w:rPr>
      </w:pPr>
      <w:r w:rsidRPr="007861B8">
        <w:rPr>
          <w:b w:val="0"/>
          <w:sz w:val="36"/>
          <w:lang w:eastAsia="ja-JP"/>
        </w:rPr>
        <w:t>9</w:t>
      </w:r>
      <w:r w:rsidRPr="007861B8">
        <w:rPr>
          <w:b w:val="0"/>
          <w:sz w:val="36"/>
          <w:lang w:eastAsia="ja-JP"/>
        </w:rPr>
        <w:tab/>
        <w:t>Supporting Individual Members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9"/>
      </w:tblGrid>
      <w:tr w:rsidR="001E489F" w14:paraId="03012DAB" w14:textId="77777777" w:rsidTr="005875D6">
        <w:trPr>
          <w:cantSplit/>
          <w:jc w:val="center"/>
        </w:trPr>
        <w:tc>
          <w:tcPr>
            <w:tcW w:w="5029" w:type="dxa"/>
            <w:shd w:val="clear" w:color="auto" w:fill="E0E0E0"/>
          </w:tcPr>
          <w:p w14:paraId="5E47C944" w14:textId="77777777" w:rsidR="001E489F" w:rsidRDefault="001E489F" w:rsidP="005875D6">
            <w:pPr>
              <w:pStyle w:val="TAH"/>
            </w:pPr>
            <w:r>
              <w:t>Supporting IM name</w:t>
            </w:r>
          </w:p>
        </w:tc>
      </w:tr>
      <w:tr w:rsidR="001E489F" w14:paraId="746AA80E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5F41A52D" w14:textId="3017BE86" w:rsidR="001E489F" w:rsidRDefault="00A50348" w:rsidP="005875D6">
            <w:pPr>
              <w:pStyle w:val="TAL"/>
            </w:pPr>
            <w:r>
              <w:t>Lenovo</w:t>
            </w:r>
          </w:p>
        </w:tc>
      </w:tr>
      <w:tr w:rsidR="001E489F" w14:paraId="2C5796E3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3ABE29D5" w14:textId="37178DCC" w:rsidR="001E489F" w:rsidRDefault="00D061DC" w:rsidP="005875D6">
            <w:pPr>
              <w:pStyle w:val="TAL"/>
            </w:pPr>
            <w:r>
              <w:t>Ericsson</w:t>
            </w:r>
          </w:p>
        </w:tc>
      </w:tr>
      <w:tr w:rsidR="001E489F" w14:paraId="5425D30D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37445962" w14:textId="5AFA4F3B" w:rsidR="001E489F" w:rsidRDefault="009C193B" w:rsidP="005875D6">
            <w:pPr>
              <w:pStyle w:val="TAL"/>
            </w:pPr>
            <w:r>
              <w:t>Samsung</w:t>
            </w:r>
          </w:p>
        </w:tc>
      </w:tr>
      <w:tr w:rsidR="001E489F" w14:paraId="0E49C138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4A1E7A61" w14:textId="31F56810" w:rsidR="001E489F" w:rsidRDefault="000D27B5" w:rsidP="005875D6">
            <w:pPr>
              <w:pStyle w:val="TAL"/>
            </w:pPr>
            <w:r>
              <w:t>China Mobile</w:t>
            </w:r>
          </w:p>
        </w:tc>
      </w:tr>
      <w:tr w:rsidR="001E489F" w14:paraId="3EDE7FDD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3E863CFD" w14:textId="5C8CE5D3" w:rsidR="001E489F" w:rsidRDefault="009C193B" w:rsidP="005875D6">
            <w:pPr>
              <w:pStyle w:val="TAL"/>
            </w:pPr>
            <w:r>
              <w:t>Interdigital</w:t>
            </w:r>
          </w:p>
        </w:tc>
      </w:tr>
      <w:tr w:rsidR="001E489F" w14:paraId="30A479CE" w14:textId="77777777" w:rsidTr="005875D6">
        <w:trPr>
          <w:cantSplit/>
          <w:jc w:val="center"/>
        </w:trPr>
        <w:tc>
          <w:tcPr>
            <w:tcW w:w="5029" w:type="dxa"/>
            <w:shd w:val="clear" w:color="auto" w:fill="auto"/>
          </w:tcPr>
          <w:p w14:paraId="78DC25D6" w14:textId="63991A92" w:rsidR="001E489F" w:rsidRDefault="00860E28" w:rsidP="005875D6">
            <w:pPr>
              <w:pStyle w:val="TAL"/>
            </w:pPr>
            <w:r>
              <w:t>ZTE</w:t>
            </w:r>
          </w:p>
        </w:tc>
      </w:tr>
      <w:tr w:rsidR="00646ED0" w14:paraId="3D40CC99" w14:textId="77777777" w:rsidTr="005875D6">
        <w:trPr>
          <w:cantSplit/>
          <w:jc w:val="center"/>
          <w:ins w:id="29" w:author="Igor Pastushok R2" w:date="2024-10-16T09:58:00Z"/>
        </w:trPr>
        <w:tc>
          <w:tcPr>
            <w:tcW w:w="5029" w:type="dxa"/>
            <w:shd w:val="clear" w:color="auto" w:fill="auto"/>
          </w:tcPr>
          <w:p w14:paraId="528B18BC" w14:textId="3A59F6CF" w:rsidR="00646ED0" w:rsidRDefault="000939E5" w:rsidP="005875D6">
            <w:pPr>
              <w:pStyle w:val="TAL"/>
              <w:rPr>
                <w:ins w:id="30" w:author="Igor Pastushok R2" w:date="2024-10-16T09:58:00Z"/>
              </w:rPr>
            </w:pPr>
            <w:ins w:id="31" w:author="Igor Pastushok R2" w:date="2024-10-16T10:02:00Z">
              <w:r w:rsidRPr="000939E5">
                <w:t>NTT DOCOMO</w:t>
              </w:r>
            </w:ins>
          </w:p>
        </w:tc>
      </w:tr>
      <w:tr w:rsidR="009E2788" w14:paraId="6C6C41AC" w14:textId="77777777" w:rsidTr="005875D6">
        <w:trPr>
          <w:cantSplit/>
          <w:jc w:val="center"/>
          <w:ins w:id="32" w:author="Igor Pastushok R2" w:date="2024-10-17T11:30:00Z"/>
        </w:trPr>
        <w:tc>
          <w:tcPr>
            <w:tcW w:w="5029" w:type="dxa"/>
            <w:shd w:val="clear" w:color="auto" w:fill="auto"/>
          </w:tcPr>
          <w:p w14:paraId="6A8787A9" w14:textId="6F31F10A" w:rsidR="009E2788" w:rsidRPr="000939E5" w:rsidRDefault="00EC2AD3" w:rsidP="005875D6">
            <w:pPr>
              <w:pStyle w:val="TAL"/>
              <w:rPr>
                <w:ins w:id="33" w:author="Igor Pastushok R2" w:date="2024-10-17T11:30:00Z"/>
              </w:rPr>
            </w:pPr>
            <w:ins w:id="34" w:author="Igor Pastushok R2" w:date="2024-10-17T11:35:00Z">
              <w:r w:rsidRPr="00EC2AD3">
                <w:t>Verizon</w:t>
              </w:r>
            </w:ins>
          </w:p>
        </w:tc>
      </w:tr>
      <w:tr w:rsidR="00F15050" w14:paraId="3EF2CA53" w14:textId="77777777" w:rsidTr="005875D6">
        <w:trPr>
          <w:cantSplit/>
          <w:jc w:val="center"/>
          <w:ins w:id="35" w:author="Igor Pastushok" w:date="2024-11-20T14:14:00Z"/>
        </w:trPr>
        <w:tc>
          <w:tcPr>
            <w:tcW w:w="5029" w:type="dxa"/>
            <w:shd w:val="clear" w:color="auto" w:fill="auto"/>
          </w:tcPr>
          <w:p w14:paraId="1DA430DA" w14:textId="08CDF736" w:rsidR="00F15050" w:rsidRPr="00EC2AD3" w:rsidRDefault="00F15050" w:rsidP="005875D6">
            <w:pPr>
              <w:pStyle w:val="TAL"/>
              <w:rPr>
                <w:ins w:id="36" w:author="Igor Pastushok" w:date="2024-11-20T14:14:00Z"/>
              </w:rPr>
            </w:pPr>
            <w:ins w:id="37" w:author="Igor Pastushok" w:date="2024-11-20T14:14:00Z">
              <w:r>
                <w:t>AT&amp;T</w:t>
              </w:r>
            </w:ins>
          </w:p>
        </w:tc>
      </w:tr>
    </w:tbl>
    <w:p w14:paraId="30E19F71" w14:textId="77777777" w:rsidR="001E489F" w:rsidRPr="00641ED8" w:rsidRDefault="001E489F" w:rsidP="001E489F"/>
    <w:p w14:paraId="1E242AC9" w14:textId="61416455" w:rsidR="00236D1F" w:rsidRPr="001E489F" w:rsidRDefault="00236D1F" w:rsidP="001E489F"/>
    <w:sectPr w:rsidR="00236D1F" w:rsidRPr="001E489F" w:rsidSect="00B14709">
      <w:pgSz w:w="11906" w:h="16838"/>
      <w:pgMar w:top="567" w:right="1134" w:bottom="709" w:left="1134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3BA5" w14:textId="77777777" w:rsidR="00B20D47" w:rsidRDefault="00B20D47">
      <w:r>
        <w:separator/>
      </w:r>
    </w:p>
  </w:endnote>
  <w:endnote w:type="continuationSeparator" w:id="0">
    <w:p w14:paraId="372EA052" w14:textId="77777777" w:rsidR="00B20D47" w:rsidRDefault="00B2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5293" w14:textId="77777777" w:rsidR="00B20D47" w:rsidRDefault="00B20D47">
      <w:r>
        <w:separator/>
      </w:r>
    </w:p>
  </w:footnote>
  <w:footnote w:type="continuationSeparator" w:id="0">
    <w:p w14:paraId="447EFF05" w14:textId="77777777" w:rsidR="00B20D47" w:rsidRDefault="00B2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6EB"/>
    <w:multiLevelType w:val="hybridMultilevel"/>
    <w:tmpl w:val="B69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478C"/>
    <w:multiLevelType w:val="hybridMultilevel"/>
    <w:tmpl w:val="FB8EFCEC"/>
    <w:lvl w:ilvl="0" w:tplc="12406C24">
      <w:start w:val="2"/>
      <w:numFmt w:val="bullet"/>
      <w:lvlText w:val="-"/>
      <w:lvlJc w:val="left"/>
      <w:pPr>
        <w:ind w:left="720" w:hanging="360"/>
      </w:pPr>
      <w:rPr>
        <w:rFonts w:ascii="Arial" w:eastAsia="Malgun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6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6336B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4FF319C"/>
    <w:multiLevelType w:val="hybridMultilevel"/>
    <w:tmpl w:val="DCAC5B34"/>
    <w:lvl w:ilvl="0" w:tplc="F26001E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9D559E"/>
    <w:multiLevelType w:val="hybridMultilevel"/>
    <w:tmpl w:val="D270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7A9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66752377">
    <w:abstractNumId w:val="6"/>
  </w:num>
  <w:num w:numId="2" w16cid:durableId="1735663239">
    <w:abstractNumId w:val="3"/>
  </w:num>
  <w:num w:numId="3" w16cid:durableId="81998126">
    <w:abstractNumId w:val="2"/>
  </w:num>
  <w:num w:numId="4" w16cid:durableId="9962291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873196">
    <w:abstractNumId w:val="0"/>
  </w:num>
  <w:num w:numId="6" w16cid:durableId="1932006563">
    <w:abstractNumId w:val="1"/>
  </w:num>
  <w:num w:numId="7" w16cid:durableId="731074823">
    <w:abstractNumId w:val="4"/>
  </w:num>
  <w:num w:numId="8" w16cid:durableId="49834707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or Pastushok R2">
    <w15:presenceInfo w15:providerId="None" w15:userId="Igor Pastushok R2"/>
  </w15:person>
  <w15:person w15:author="Igor Pastushok">
    <w15:presenceInfo w15:providerId="None" w15:userId="Igor Pastushok"/>
  </w15:person>
  <w15:person w15:author="Igor Pastushok R1">
    <w15:presenceInfo w15:providerId="None" w15:userId="Igor Pastushok R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54"/>
    <w:rsid w:val="00005E54"/>
    <w:rsid w:val="0002191A"/>
    <w:rsid w:val="00022515"/>
    <w:rsid w:val="0003016C"/>
    <w:rsid w:val="00030CD4"/>
    <w:rsid w:val="00033AA6"/>
    <w:rsid w:val="000344A1"/>
    <w:rsid w:val="0003727F"/>
    <w:rsid w:val="00042051"/>
    <w:rsid w:val="000427A2"/>
    <w:rsid w:val="00046686"/>
    <w:rsid w:val="00046FDD"/>
    <w:rsid w:val="000475F1"/>
    <w:rsid w:val="00050925"/>
    <w:rsid w:val="00054884"/>
    <w:rsid w:val="0005594E"/>
    <w:rsid w:val="00057B28"/>
    <w:rsid w:val="00057E1E"/>
    <w:rsid w:val="00060AFC"/>
    <w:rsid w:val="0006182E"/>
    <w:rsid w:val="0006509C"/>
    <w:rsid w:val="0006619D"/>
    <w:rsid w:val="000726EB"/>
    <w:rsid w:val="00072A7C"/>
    <w:rsid w:val="00074D80"/>
    <w:rsid w:val="000775E7"/>
    <w:rsid w:val="0007775C"/>
    <w:rsid w:val="00083DB1"/>
    <w:rsid w:val="00092A02"/>
    <w:rsid w:val="000939E5"/>
    <w:rsid w:val="00094F23"/>
    <w:rsid w:val="000967F4"/>
    <w:rsid w:val="00097292"/>
    <w:rsid w:val="000A3BE6"/>
    <w:rsid w:val="000A6432"/>
    <w:rsid w:val="000B1AA0"/>
    <w:rsid w:val="000C1E57"/>
    <w:rsid w:val="000D27B5"/>
    <w:rsid w:val="000D6D78"/>
    <w:rsid w:val="000E0429"/>
    <w:rsid w:val="000E0437"/>
    <w:rsid w:val="000E5B99"/>
    <w:rsid w:val="000F3CD6"/>
    <w:rsid w:val="000F6E51"/>
    <w:rsid w:val="00102489"/>
    <w:rsid w:val="00102A24"/>
    <w:rsid w:val="0010512B"/>
    <w:rsid w:val="00113C07"/>
    <w:rsid w:val="00114367"/>
    <w:rsid w:val="001244C2"/>
    <w:rsid w:val="0012675A"/>
    <w:rsid w:val="0013259C"/>
    <w:rsid w:val="00135831"/>
    <w:rsid w:val="001376A6"/>
    <w:rsid w:val="001424CD"/>
    <w:rsid w:val="0014389B"/>
    <w:rsid w:val="0014413C"/>
    <w:rsid w:val="0014449A"/>
    <w:rsid w:val="00147EB7"/>
    <w:rsid w:val="00150C36"/>
    <w:rsid w:val="00153072"/>
    <w:rsid w:val="00157F50"/>
    <w:rsid w:val="00157FFB"/>
    <w:rsid w:val="001607AE"/>
    <w:rsid w:val="0016391C"/>
    <w:rsid w:val="00166A1B"/>
    <w:rsid w:val="001678DD"/>
    <w:rsid w:val="00167F4A"/>
    <w:rsid w:val="00170EDB"/>
    <w:rsid w:val="00180FBE"/>
    <w:rsid w:val="00192431"/>
    <w:rsid w:val="00192528"/>
    <w:rsid w:val="00192B41"/>
    <w:rsid w:val="0019301E"/>
    <w:rsid w:val="0019338C"/>
    <w:rsid w:val="00193EA6"/>
    <w:rsid w:val="00197A1E"/>
    <w:rsid w:val="00197E4A"/>
    <w:rsid w:val="001A24D4"/>
    <w:rsid w:val="001A27A8"/>
    <w:rsid w:val="001A31EF"/>
    <w:rsid w:val="001A3E7E"/>
    <w:rsid w:val="001A49F3"/>
    <w:rsid w:val="001B01F1"/>
    <w:rsid w:val="001B2414"/>
    <w:rsid w:val="001B3ECD"/>
    <w:rsid w:val="001B5421"/>
    <w:rsid w:val="001B650D"/>
    <w:rsid w:val="001C4D9B"/>
    <w:rsid w:val="001D0B09"/>
    <w:rsid w:val="001D11DC"/>
    <w:rsid w:val="001D2A5D"/>
    <w:rsid w:val="001E489F"/>
    <w:rsid w:val="001E6729"/>
    <w:rsid w:val="001F0C05"/>
    <w:rsid w:val="001F2D49"/>
    <w:rsid w:val="001F4A40"/>
    <w:rsid w:val="001F7653"/>
    <w:rsid w:val="002070CB"/>
    <w:rsid w:val="00221438"/>
    <w:rsid w:val="002244EF"/>
    <w:rsid w:val="002259DD"/>
    <w:rsid w:val="002336A6"/>
    <w:rsid w:val="002336BF"/>
    <w:rsid w:val="00235F9B"/>
    <w:rsid w:val="00236BBA"/>
    <w:rsid w:val="00236D1F"/>
    <w:rsid w:val="002407FF"/>
    <w:rsid w:val="00241A03"/>
    <w:rsid w:val="00242D93"/>
    <w:rsid w:val="00243051"/>
    <w:rsid w:val="00250F58"/>
    <w:rsid w:val="00253892"/>
    <w:rsid w:val="002541D3"/>
    <w:rsid w:val="00256429"/>
    <w:rsid w:val="00257286"/>
    <w:rsid w:val="0025752D"/>
    <w:rsid w:val="0026253E"/>
    <w:rsid w:val="00272D61"/>
    <w:rsid w:val="0028437E"/>
    <w:rsid w:val="0028438F"/>
    <w:rsid w:val="002919B7"/>
    <w:rsid w:val="00291EF2"/>
    <w:rsid w:val="002930B1"/>
    <w:rsid w:val="00295D61"/>
    <w:rsid w:val="00297C1F"/>
    <w:rsid w:val="002B074C"/>
    <w:rsid w:val="002B2FE7"/>
    <w:rsid w:val="002B34EA"/>
    <w:rsid w:val="002B5361"/>
    <w:rsid w:val="002B7780"/>
    <w:rsid w:val="002C0816"/>
    <w:rsid w:val="002C1BA4"/>
    <w:rsid w:val="002C1F85"/>
    <w:rsid w:val="002C47B8"/>
    <w:rsid w:val="002D12FC"/>
    <w:rsid w:val="002E397B"/>
    <w:rsid w:val="002E3AE2"/>
    <w:rsid w:val="002E5E3A"/>
    <w:rsid w:val="002F5D6E"/>
    <w:rsid w:val="002F7CCB"/>
    <w:rsid w:val="00301992"/>
    <w:rsid w:val="003057FD"/>
    <w:rsid w:val="003101C6"/>
    <w:rsid w:val="00310E70"/>
    <w:rsid w:val="00313F3E"/>
    <w:rsid w:val="00317F7D"/>
    <w:rsid w:val="00320536"/>
    <w:rsid w:val="00325E33"/>
    <w:rsid w:val="00325FC3"/>
    <w:rsid w:val="003275E6"/>
    <w:rsid w:val="00350617"/>
    <w:rsid w:val="00351469"/>
    <w:rsid w:val="0035223A"/>
    <w:rsid w:val="00354553"/>
    <w:rsid w:val="003700CD"/>
    <w:rsid w:val="003715B7"/>
    <w:rsid w:val="00376C60"/>
    <w:rsid w:val="00383262"/>
    <w:rsid w:val="00392C87"/>
    <w:rsid w:val="003A145C"/>
    <w:rsid w:val="003A51C3"/>
    <w:rsid w:val="003A5FFA"/>
    <w:rsid w:val="003A67E1"/>
    <w:rsid w:val="003A7108"/>
    <w:rsid w:val="003B11B2"/>
    <w:rsid w:val="003B17B9"/>
    <w:rsid w:val="003C5908"/>
    <w:rsid w:val="003D4593"/>
    <w:rsid w:val="003D64DC"/>
    <w:rsid w:val="003D6A1D"/>
    <w:rsid w:val="003E29F7"/>
    <w:rsid w:val="003E2C8B"/>
    <w:rsid w:val="003E3568"/>
    <w:rsid w:val="003E4AC7"/>
    <w:rsid w:val="003E5604"/>
    <w:rsid w:val="003E57A1"/>
    <w:rsid w:val="003E710B"/>
    <w:rsid w:val="003F1C0E"/>
    <w:rsid w:val="004008D7"/>
    <w:rsid w:val="0040145D"/>
    <w:rsid w:val="00411339"/>
    <w:rsid w:val="0041144B"/>
    <w:rsid w:val="004131BD"/>
    <w:rsid w:val="004159BE"/>
    <w:rsid w:val="00416CEA"/>
    <w:rsid w:val="00420937"/>
    <w:rsid w:val="00421AFD"/>
    <w:rsid w:val="004246F2"/>
    <w:rsid w:val="00431F6A"/>
    <w:rsid w:val="00432048"/>
    <w:rsid w:val="00442C65"/>
    <w:rsid w:val="0044303F"/>
    <w:rsid w:val="00451122"/>
    <w:rsid w:val="004518DB"/>
    <w:rsid w:val="004562FC"/>
    <w:rsid w:val="0046117F"/>
    <w:rsid w:val="00466B52"/>
    <w:rsid w:val="00477EBC"/>
    <w:rsid w:val="00482246"/>
    <w:rsid w:val="00484421"/>
    <w:rsid w:val="00484C6B"/>
    <w:rsid w:val="004908CA"/>
    <w:rsid w:val="00491391"/>
    <w:rsid w:val="004A01BD"/>
    <w:rsid w:val="004A0A73"/>
    <w:rsid w:val="004A180A"/>
    <w:rsid w:val="004A3194"/>
    <w:rsid w:val="004A3860"/>
    <w:rsid w:val="004A548F"/>
    <w:rsid w:val="004A661C"/>
    <w:rsid w:val="004B2E61"/>
    <w:rsid w:val="004B2F63"/>
    <w:rsid w:val="004C100A"/>
    <w:rsid w:val="004C4C9B"/>
    <w:rsid w:val="004D2FA0"/>
    <w:rsid w:val="004E1010"/>
    <w:rsid w:val="004E2DF0"/>
    <w:rsid w:val="004F4172"/>
    <w:rsid w:val="0050202A"/>
    <w:rsid w:val="0050487B"/>
    <w:rsid w:val="00507903"/>
    <w:rsid w:val="0052032E"/>
    <w:rsid w:val="00521896"/>
    <w:rsid w:val="00522A80"/>
    <w:rsid w:val="00531C7B"/>
    <w:rsid w:val="00533792"/>
    <w:rsid w:val="00534719"/>
    <w:rsid w:val="00535A39"/>
    <w:rsid w:val="00544D8F"/>
    <w:rsid w:val="00553BDE"/>
    <w:rsid w:val="00556F13"/>
    <w:rsid w:val="005610A6"/>
    <w:rsid w:val="00562495"/>
    <w:rsid w:val="00572421"/>
    <w:rsid w:val="0057401B"/>
    <w:rsid w:val="00577727"/>
    <w:rsid w:val="005777AF"/>
    <w:rsid w:val="00581524"/>
    <w:rsid w:val="00586562"/>
    <w:rsid w:val="00590B24"/>
    <w:rsid w:val="00593DC4"/>
    <w:rsid w:val="0059529B"/>
    <w:rsid w:val="005954DD"/>
    <w:rsid w:val="005A3249"/>
    <w:rsid w:val="005A6ABC"/>
    <w:rsid w:val="005B1577"/>
    <w:rsid w:val="005B2109"/>
    <w:rsid w:val="005B35A2"/>
    <w:rsid w:val="005C0CC6"/>
    <w:rsid w:val="005C0FFC"/>
    <w:rsid w:val="005C3F71"/>
    <w:rsid w:val="005C5A03"/>
    <w:rsid w:val="005C7352"/>
    <w:rsid w:val="005D1F7E"/>
    <w:rsid w:val="005D2738"/>
    <w:rsid w:val="005D36CD"/>
    <w:rsid w:val="005D37AC"/>
    <w:rsid w:val="005D60FD"/>
    <w:rsid w:val="005E07CB"/>
    <w:rsid w:val="005E0BF8"/>
    <w:rsid w:val="005E32BB"/>
    <w:rsid w:val="005E7235"/>
    <w:rsid w:val="005F041C"/>
    <w:rsid w:val="005F2E94"/>
    <w:rsid w:val="005F4B34"/>
    <w:rsid w:val="006037C2"/>
    <w:rsid w:val="00616E18"/>
    <w:rsid w:val="00620287"/>
    <w:rsid w:val="00623AED"/>
    <w:rsid w:val="0062580F"/>
    <w:rsid w:val="00632157"/>
    <w:rsid w:val="00633971"/>
    <w:rsid w:val="006341C6"/>
    <w:rsid w:val="0064121E"/>
    <w:rsid w:val="00642894"/>
    <w:rsid w:val="00646ED0"/>
    <w:rsid w:val="006475C7"/>
    <w:rsid w:val="00651FAC"/>
    <w:rsid w:val="00655928"/>
    <w:rsid w:val="00660354"/>
    <w:rsid w:val="006606DB"/>
    <w:rsid w:val="00665B9B"/>
    <w:rsid w:val="00666CA0"/>
    <w:rsid w:val="00670335"/>
    <w:rsid w:val="0067616E"/>
    <w:rsid w:val="00683916"/>
    <w:rsid w:val="00690725"/>
    <w:rsid w:val="00693606"/>
    <w:rsid w:val="00693D70"/>
    <w:rsid w:val="006975AE"/>
    <w:rsid w:val="006A0E66"/>
    <w:rsid w:val="006A32D1"/>
    <w:rsid w:val="006A3CF5"/>
    <w:rsid w:val="006A7841"/>
    <w:rsid w:val="006B40F8"/>
    <w:rsid w:val="006B4BC6"/>
    <w:rsid w:val="006B60A6"/>
    <w:rsid w:val="006C3237"/>
    <w:rsid w:val="006C5E6A"/>
    <w:rsid w:val="006D03E2"/>
    <w:rsid w:val="006D0A8E"/>
    <w:rsid w:val="006D3D54"/>
    <w:rsid w:val="006E0D1B"/>
    <w:rsid w:val="006E1A49"/>
    <w:rsid w:val="006E3A55"/>
    <w:rsid w:val="006F1B00"/>
    <w:rsid w:val="006F2EEB"/>
    <w:rsid w:val="006F4B7A"/>
    <w:rsid w:val="006F67D5"/>
    <w:rsid w:val="00700062"/>
    <w:rsid w:val="00700A59"/>
    <w:rsid w:val="00710142"/>
    <w:rsid w:val="00712E81"/>
    <w:rsid w:val="00715590"/>
    <w:rsid w:val="00715B4D"/>
    <w:rsid w:val="00723919"/>
    <w:rsid w:val="007261D3"/>
    <w:rsid w:val="00730E7C"/>
    <w:rsid w:val="00732885"/>
    <w:rsid w:val="00733E86"/>
    <w:rsid w:val="00740814"/>
    <w:rsid w:val="0074596C"/>
    <w:rsid w:val="00750D12"/>
    <w:rsid w:val="0075268E"/>
    <w:rsid w:val="00753D04"/>
    <w:rsid w:val="00756BBB"/>
    <w:rsid w:val="00761952"/>
    <w:rsid w:val="00761B9B"/>
    <w:rsid w:val="00761D2D"/>
    <w:rsid w:val="00762474"/>
    <w:rsid w:val="0076439E"/>
    <w:rsid w:val="0077730A"/>
    <w:rsid w:val="00780EEE"/>
    <w:rsid w:val="007814A8"/>
    <w:rsid w:val="00781A62"/>
    <w:rsid w:val="00781F2F"/>
    <w:rsid w:val="00783C0E"/>
    <w:rsid w:val="007861B8"/>
    <w:rsid w:val="00787383"/>
    <w:rsid w:val="00791B51"/>
    <w:rsid w:val="00792D75"/>
    <w:rsid w:val="00795AD1"/>
    <w:rsid w:val="007A5E54"/>
    <w:rsid w:val="007A7ABD"/>
    <w:rsid w:val="007B3100"/>
    <w:rsid w:val="007B5456"/>
    <w:rsid w:val="007B5F65"/>
    <w:rsid w:val="007C767B"/>
    <w:rsid w:val="007D3C7C"/>
    <w:rsid w:val="007D687A"/>
    <w:rsid w:val="007E1BA0"/>
    <w:rsid w:val="007F2297"/>
    <w:rsid w:val="007F35E9"/>
    <w:rsid w:val="007F3A67"/>
    <w:rsid w:val="007F55EC"/>
    <w:rsid w:val="007F6574"/>
    <w:rsid w:val="008059C2"/>
    <w:rsid w:val="00812C82"/>
    <w:rsid w:val="00826978"/>
    <w:rsid w:val="00831057"/>
    <w:rsid w:val="00832BF9"/>
    <w:rsid w:val="00837EF8"/>
    <w:rsid w:val="0084119C"/>
    <w:rsid w:val="00844724"/>
    <w:rsid w:val="00850CD4"/>
    <w:rsid w:val="00854A49"/>
    <w:rsid w:val="00854C68"/>
    <w:rsid w:val="008578D0"/>
    <w:rsid w:val="00860E28"/>
    <w:rsid w:val="008624DE"/>
    <w:rsid w:val="008634EB"/>
    <w:rsid w:val="00863C46"/>
    <w:rsid w:val="00864AE7"/>
    <w:rsid w:val="00866945"/>
    <w:rsid w:val="00876BD5"/>
    <w:rsid w:val="00897C84"/>
    <w:rsid w:val="008A01F3"/>
    <w:rsid w:val="008A06BE"/>
    <w:rsid w:val="008A55BF"/>
    <w:rsid w:val="008A56FD"/>
    <w:rsid w:val="008C2111"/>
    <w:rsid w:val="008C45FB"/>
    <w:rsid w:val="008D28F9"/>
    <w:rsid w:val="008D3DA6"/>
    <w:rsid w:val="008D5DA3"/>
    <w:rsid w:val="008E70F7"/>
    <w:rsid w:val="008E7854"/>
    <w:rsid w:val="008F1D3B"/>
    <w:rsid w:val="008F7444"/>
    <w:rsid w:val="008F7A15"/>
    <w:rsid w:val="00902D05"/>
    <w:rsid w:val="00905CEF"/>
    <w:rsid w:val="0091321C"/>
    <w:rsid w:val="00913788"/>
    <w:rsid w:val="0091399A"/>
    <w:rsid w:val="00922D75"/>
    <w:rsid w:val="00923DEF"/>
    <w:rsid w:val="00926791"/>
    <w:rsid w:val="009309FF"/>
    <w:rsid w:val="0093661C"/>
    <w:rsid w:val="00940736"/>
    <w:rsid w:val="00941137"/>
    <w:rsid w:val="00941253"/>
    <w:rsid w:val="0095038B"/>
    <w:rsid w:val="00950CF7"/>
    <w:rsid w:val="00960A44"/>
    <w:rsid w:val="00970864"/>
    <w:rsid w:val="009736D5"/>
    <w:rsid w:val="009768C3"/>
    <w:rsid w:val="00976DFC"/>
    <w:rsid w:val="00977C43"/>
    <w:rsid w:val="0098195A"/>
    <w:rsid w:val="00990EEE"/>
    <w:rsid w:val="009938F6"/>
    <w:rsid w:val="00996533"/>
    <w:rsid w:val="009A0093"/>
    <w:rsid w:val="009A3833"/>
    <w:rsid w:val="009A3FE4"/>
    <w:rsid w:val="009A5F57"/>
    <w:rsid w:val="009A62E2"/>
    <w:rsid w:val="009B0C7B"/>
    <w:rsid w:val="009B110B"/>
    <w:rsid w:val="009B13F0"/>
    <w:rsid w:val="009B196A"/>
    <w:rsid w:val="009B6687"/>
    <w:rsid w:val="009C135F"/>
    <w:rsid w:val="009C193B"/>
    <w:rsid w:val="009C4E71"/>
    <w:rsid w:val="009D5E48"/>
    <w:rsid w:val="009D6D9F"/>
    <w:rsid w:val="009E0B41"/>
    <w:rsid w:val="009E1910"/>
    <w:rsid w:val="009E2788"/>
    <w:rsid w:val="009E2A63"/>
    <w:rsid w:val="009E5DBA"/>
    <w:rsid w:val="009F216E"/>
    <w:rsid w:val="009F3CAF"/>
    <w:rsid w:val="009F5DBF"/>
    <w:rsid w:val="009F6047"/>
    <w:rsid w:val="00A01460"/>
    <w:rsid w:val="00A03A7E"/>
    <w:rsid w:val="00A03D2A"/>
    <w:rsid w:val="00A04679"/>
    <w:rsid w:val="00A10ADB"/>
    <w:rsid w:val="00A144AB"/>
    <w:rsid w:val="00A151A1"/>
    <w:rsid w:val="00A17F01"/>
    <w:rsid w:val="00A24557"/>
    <w:rsid w:val="00A248B2"/>
    <w:rsid w:val="00A267D7"/>
    <w:rsid w:val="00A27A64"/>
    <w:rsid w:val="00A27BC9"/>
    <w:rsid w:val="00A32CBC"/>
    <w:rsid w:val="00A37F80"/>
    <w:rsid w:val="00A46B3F"/>
    <w:rsid w:val="00A46F30"/>
    <w:rsid w:val="00A50348"/>
    <w:rsid w:val="00A5289B"/>
    <w:rsid w:val="00A57686"/>
    <w:rsid w:val="00A61169"/>
    <w:rsid w:val="00A63024"/>
    <w:rsid w:val="00A6364B"/>
    <w:rsid w:val="00A65602"/>
    <w:rsid w:val="00A82FCC"/>
    <w:rsid w:val="00A83A97"/>
    <w:rsid w:val="00A8479D"/>
    <w:rsid w:val="00A84D14"/>
    <w:rsid w:val="00A906A4"/>
    <w:rsid w:val="00A97953"/>
    <w:rsid w:val="00AA574E"/>
    <w:rsid w:val="00AB64C2"/>
    <w:rsid w:val="00AC10C3"/>
    <w:rsid w:val="00AC1DDA"/>
    <w:rsid w:val="00AC5D60"/>
    <w:rsid w:val="00AC7B14"/>
    <w:rsid w:val="00AD324E"/>
    <w:rsid w:val="00AD5B51"/>
    <w:rsid w:val="00AD6614"/>
    <w:rsid w:val="00AD7B78"/>
    <w:rsid w:val="00AF4118"/>
    <w:rsid w:val="00AF4913"/>
    <w:rsid w:val="00B00077"/>
    <w:rsid w:val="00B03107"/>
    <w:rsid w:val="00B10820"/>
    <w:rsid w:val="00B14C7C"/>
    <w:rsid w:val="00B16E03"/>
    <w:rsid w:val="00B1749C"/>
    <w:rsid w:val="00B20D47"/>
    <w:rsid w:val="00B30214"/>
    <w:rsid w:val="00B3526C"/>
    <w:rsid w:val="00B35B62"/>
    <w:rsid w:val="00B3603D"/>
    <w:rsid w:val="00B36F5A"/>
    <w:rsid w:val="00B376E0"/>
    <w:rsid w:val="00B43DA4"/>
    <w:rsid w:val="00B45C31"/>
    <w:rsid w:val="00B47534"/>
    <w:rsid w:val="00B50B89"/>
    <w:rsid w:val="00B522B6"/>
    <w:rsid w:val="00B52AFB"/>
    <w:rsid w:val="00B5557E"/>
    <w:rsid w:val="00B56F6C"/>
    <w:rsid w:val="00B61196"/>
    <w:rsid w:val="00B63284"/>
    <w:rsid w:val="00B6447B"/>
    <w:rsid w:val="00B64FED"/>
    <w:rsid w:val="00B75CE0"/>
    <w:rsid w:val="00B84B54"/>
    <w:rsid w:val="00B92B0A"/>
    <w:rsid w:val="00B92C7D"/>
    <w:rsid w:val="00B93BB2"/>
    <w:rsid w:val="00B9697B"/>
    <w:rsid w:val="00BA46C7"/>
    <w:rsid w:val="00BA4DA4"/>
    <w:rsid w:val="00BB6D15"/>
    <w:rsid w:val="00BB7B45"/>
    <w:rsid w:val="00BC137E"/>
    <w:rsid w:val="00BC2D17"/>
    <w:rsid w:val="00BC2E5F"/>
    <w:rsid w:val="00BC2F00"/>
    <w:rsid w:val="00BC3C3C"/>
    <w:rsid w:val="00BC481E"/>
    <w:rsid w:val="00BC5AF6"/>
    <w:rsid w:val="00BC677B"/>
    <w:rsid w:val="00BD097A"/>
    <w:rsid w:val="00BD3369"/>
    <w:rsid w:val="00BD3E51"/>
    <w:rsid w:val="00BE2E4D"/>
    <w:rsid w:val="00BE3E87"/>
    <w:rsid w:val="00BE67C6"/>
    <w:rsid w:val="00BE76E9"/>
    <w:rsid w:val="00BF0A84"/>
    <w:rsid w:val="00BF4326"/>
    <w:rsid w:val="00C02715"/>
    <w:rsid w:val="00C03706"/>
    <w:rsid w:val="00C03F46"/>
    <w:rsid w:val="00C149D0"/>
    <w:rsid w:val="00C14FDB"/>
    <w:rsid w:val="00C159BC"/>
    <w:rsid w:val="00C15A54"/>
    <w:rsid w:val="00C219B0"/>
    <w:rsid w:val="00C2214E"/>
    <w:rsid w:val="00C247CD"/>
    <w:rsid w:val="00C2519B"/>
    <w:rsid w:val="00C278EB"/>
    <w:rsid w:val="00C3782E"/>
    <w:rsid w:val="00C404D1"/>
    <w:rsid w:val="00C41028"/>
    <w:rsid w:val="00C410FA"/>
    <w:rsid w:val="00C42176"/>
    <w:rsid w:val="00C42344"/>
    <w:rsid w:val="00C44946"/>
    <w:rsid w:val="00C463C5"/>
    <w:rsid w:val="00C505EB"/>
    <w:rsid w:val="00C52914"/>
    <w:rsid w:val="00C5567D"/>
    <w:rsid w:val="00C57369"/>
    <w:rsid w:val="00C63F06"/>
    <w:rsid w:val="00C6590B"/>
    <w:rsid w:val="00C7131F"/>
    <w:rsid w:val="00C76753"/>
    <w:rsid w:val="00C81390"/>
    <w:rsid w:val="00C8586A"/>
    <w:rsid w:val="00CA2B4F"/>
    <w:rsid w:val="00CA5DB0"/>
    <w:rsid w:val="00CB12E6"/>
    <w:rsid w:val="00CB3CD7"/>
    <w:rsid w:val="00CB70A2"/>
    <w:rsid w:val="00CC084E"/>
    <w:rsid w:val="00CC22ED"/>
    <w:rsid w:val="00CC3E4A"/>
    <w:rsid w:val="00CC58ED"/>
    <w:rsid w:val="00CC5BC2"/>
    <w:rsid w:val="00CD08DD"/>
    <w:rsid w:val="00CF4F93"/>
    <w:rsid w:val="00D0022D"/>
    <w:rsid w:val="00D0135E"/>
    <w:rsid w:val="00D04A2E"/>
    <w:rsid w:val="00D061DC"/>
    <w:rsid w:val="00D11274"/>
    <w:rsid w:val="00D145EC"/>
    <w:rsid w:val="00D355FB"/>
    <w:rsid w:val="00D407C6"/>
    <w:rsid w:val="00D43C0B"/>
    <w:rsid w:val="00D44A74"/>
    <w:rsid w:val="00D57CD2"/>
    <w:rsid w:val="00D57E66"/>
    <w:rsid w:val="00D60780"/>
    <w:rsid w:val="00D60D23"/>
    <w:rsid w:val="00D71168"/>
    <w:rsid w:val="00D73350"/>
    <w:rsid w:val="00D82231"/>
    <w:rsid w:val="00D85A85"/>
    <w:rsid w:val="00D867F0"/>
    <w:rsid w:val="00D8756E"/>
    <w:rsid w:val="00D91CD2"/>
    <w:rsid w:val="00D938DD"/>
    <w:rsid w:val="00D95EAB"/>
    <w:rsid w:val="00D974EA"/>
    <w:rsid w:val="00DA29AC"/>
    <w:rsid w:val="00DA329A"/>
    <w:rsid w:val="00DA4B5C"/>
    <w:rsid w:val="00DB4FE4"/>
    <w:rsid w:val="00DB521B"/>
    <w:rsid w:val="00DB68B9"/>
    <w:rsid w:val="00DC0F52"/>
    <w:rsid w:val="00DC4726"/>
    <w:rsid w:val="00DD0AAB"/>
    <w:rsid w:val="00DD3C66"/>
    <w:rsid w:val="00DD40D2"/>
    <w:rsid w:val="00DE5BBF"/>
    <w:rsid w:val="00DF01BE"/>
    <w:rsid w:val="00DF0700"/>
    <w:rsid w:val="00DF0C1D"/>
    <w:rsid w:val="00DF0E88"/>
    <w:rsid w:val="00DF7873"/>
    <w:rsid w:val="00E013A9"/>
    <w:rsid w:val="00E03A99"/>
    <w:rsid w:val="00E041CD"/>
    <w:rsid w:val="00E06534"/>
    <w:rsid w:val="00E10785"/>
    <w:rsid w:val="00E126A5"/>
    <w:rsid w:val="00E1463F"/>
    <w:rsid w:val="00E15C4B"/>
    <w:rsid w:val="00E34AA9"/>
    <w:rsid w:val="00E363A9"/>
    <w:rsid w:val="00E413E0"/>
    <w:rsid w:val="00E53AE3"/>
    <w:rsid w:val="00E5574A"/>
    <w:rsid w:val="00E56BF4"/>
    <w:rsid w:val="00E57436"/>
    <w:rsid w:val="00E64FB2"/>
    <w:rsid w:val="00E66571"/>
    <w:rsid w:val="00E67B7D"/>
    <w:rsid w:val="00E81E2C"/>
    <w:rsid w:val="00E82FBF"/>
    <w:rsid w:val="00E9643B"/>
    <w:rsid w:val="00EA662E"/>
    <w:rsid w:val="00EB5D2F"/>
    <w:rsid w:val="00EC10EC"/>
    <w:rsid w:val="00EC2AD3"/>
    <w:rsid w:val="00EC456C"/>
    <w:rsid w:val="00ED166C"/>
    <w:rsid w:val="00ED5FA6"/>
    <w:rsid w:val="00ED6080"/>
    <w:rsid w:val="00EE0176"/>
    <w:rsid w:val="00EE3E5E"/>
    <w:rsid w:val="00EF0942"/>
    <w:rsid w:val="00EF291F"/>
    <w:rsid w:val="00F0218C"/>
    <w:rsid w:val="00F0251A"/>
    <w:rsid w:val="00F02BE0"/>
    <w:rsid w:val="00F0393B"/>
    <w:rsid w:val="00F14F73"/>
    <w:rsid w:val="00F15050"/>
    <w:rsid w:val="00F15D08"/>
    <w:rsid w:val="00F17525"/>
    <w:rsid w:val="00F313DD"/>
    <w:rsid w:val="00F378BE"/>
    <w:rsid w:val="00F37C89"/>
    <w:rsid w:val="00F43120"/>
    <w:rsid w:val="00F4338F"/>
    <w:rsid w:val="00F44FF2"/>
    <w:rsid w:val="00F64378"/>
    <w:rsid w:val="00F67FC3"/>
    <w:rsid w:val="00F75D32"/>
    <w:rsid w:val="00F763A4"/>
    <w:rsid w:val="00F80D67"/>
    <w:rsid w:val="00F81CF2"/>
    <w:rsid w:val="00F82A04"/>
    <w:rsid w:val="00F83DF3"/>
    <w:rsid w:val="00F917D3"/>
    <w:rsid w:val="00F941B8"/>
    <w:rsid w:val="00FA5FA5"/>
    <w:rsid w:val="00FA6721"/>
    <w:rsid w:val="00FA7365"/>
    <w:rsid w:val="00FA79A7"/>
    <w:rsid w:val="00FC40D3"/>
    <w:rsid w:val="00FC643D"/>
    <w:rsid w:val="00FD1DAF"/>
    <w:rsid w:val="00FD7FA0"/>
    <w:rsid w:val="00FE3DCC"/>
    <w:rsid w:val="00FE53C8"/>
    <w:rsid w:val="00F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A2FD3"/>
  <w15:chartTrackingRefBased/>
  <w15:docId w15:val="{51D0FFFA-E92A-419F-84A8-93DF347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22D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ind w:left="1985" w:right="284" w:hanging="1985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284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C0C0C0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1E48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link w:val="CommentTextChar"/>
    <w:semiHidden/>
    <w:pPr>
      <w:tabs>
        <w:tab w:val="left" w:pos="1418"/>
        <w:tab w:val="left" w:pos="4678"/>
        <w:tab w:val="left" w:pos="5954"/>
        <w:tab w:val="left" w:pos="7088"/>
      </w:tabs>
      <w:spacing w:after="240"/>
      <w:jc w:val="both"/>
    </w:pPr>
    <w:rPr>
      <w:rFonts w:ascii="Arial" w:hAnsi="Arial"/>
    </w:rPr>
  </w:style>
  <w:style w:type="character" w:styleId="PageNumber">
    <w:name w:val="page number"/>
    <w:basedOn w:val="DefaultParagraphFont"/>
  </w:style>
  <w:style w:type="paragraph" w:customStyle="1" w:styleId="B1">
    <w:name w:val="B1"/>
    <w:basedOn w:val="Normal"/>
    <w:link w:val="B1Char"/>
    <w:qFormat/>
    <w:pPr>
      <w:ind w:left="567" w:hanging="567"/>
      <w:jc w:val="both"/>
    </w:pPr>
    <w:rPr>
      <w:rFonts w:ascii="Arial" w:hAnsi="Arial"/>
    </w:rPr>
  </w:style>
  <w:style w:type="paragraph" w:customStyle="1" w:styleId="00BodyText">
    <w:name w:val="00 BodyText"/>
    <w:basedOn w:val="Normal"/>
    <w:pPr>
      <w:spacing w:after="220"/>
    </w:pPr>
    <w:rPr>
      <w:rFonts w:ascii="Arial" w:hAnsi="Arial"/>
      <w:sz w:val="22"/>
      <w:lang w:val="en-US"/>
    </w:rPr>
  </w:style>
  <w:style w:type="paragraph" w:customStyle="1" w:styleId="a">
    <w:name w:val="??"/>
    <w:pPr>
      <w:widowControl w:val="0"/>
    </w:pPr>
    <w:rPr>
      <w:lang w:val="en-US" w:eastAsia="en-US"/>
    </w:rPr>
  </w:style>
  <w:style w:type="paragraph" w:customStyle="1" w:styleId="2">
    <w:name w:val="??? 2"/>
    <w:basedOn w:val="a"/>
    <w:next w:val="a"/>
    <w:pPr>
      <w:keepNext/>
    </w:pPr>
    <w:rPr>
      <w:rFonts w:ascii="Arial" w:hAnsi="Arial"/>
      <w:b/>
      <w:sz w:val="24"/>
    </w:rPr>
  </w:style>
  <w:style w:type="paragraph" w:customStyle="1" w:styleId="CRCoverPage">
    <w:name w:val="CR Cover Page"/>
    <w:link w:val="CRCoverPageZchn"/>
    <w:pPr>
      <w:spacing w:after="120"/>
    </w:pPr>
    <w:rPr>
      <w:rFonts w:ascii="Arial" w:hAnsi="Arial"/>
      <w:lang w:eastAsia="en-US"/>
    </w:rPr>
  </w:style>
  <w:style w:type="paragraph" w:styleId="Index1">
    <w:name w:val="index 1"/>
    <w:basedOn w:val="Normal"/>
    <w:semiHidden/>
    <w:rsid w:val="00313F3E"/>
    <w:pPr>
      <w:keepLines/>
    </w:pPr>
  </w:style>
  <w:style w:type="paragraph" w:styleId="ListParagraph">
    <w:name w:val="List Paragraph"/>
    <w:basedOn w:val="Normal"/>
    <w:uiPriority w:val="34"/>
    <w:qFormat/>
    <w:rsid w:val="00ED5FA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Guidance">
    <w:name w:val="Guidance"/>
    <w:basedOn w:val="Normal"/>
    <w:rsid w:val="003057FD"/>
    <w:pPr>
      <w:overflowPunct w:val="0"/>
      <w:autoSpaceDE w:val="0"/>
      <w:autoSpaceDN w:val="0"/>
      <w:adjustRightInd w:val="0"/>
      <w:spacing w:after="180"/>
      <w:textAlignment w:val="baseline"/>
    </w:pPr>
    <w:rPr>
      <w:i/>
      <w:color w:val="000000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1E489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TAL">
    <w:name w:val="TAL"/>
    <w:basedOn w:val="Normal"/>
    <w:rsid w:val="001E489F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18"/>
      <w:lang w:eastAsia="ja-JP"/>
    </w:rPr>
  </w:style>
  <w:style w:type="paragraph" w:customStyle="1" w:styleId="TAH">
    <w:name w:val="TAH"/>
    <w:basedOn w:val="TAC"/>
    <w:rsid w:val="001E489F"/>
    <w:rPr>
      <w:b/>
    </w:rPr>
  </w:style>
  <w:style w:type="paragraph" w:customStyle="1" w:styleId="TAC">
    <w:name w:val="TAC"/>
    <w:basedOn w:val="TAL"/>
    <w:rsid w:val="001E489F"/>
    <w:pPr>
      <w:jc w:val="center"/>
    </w:pPr>
  </w:style>
  <w:style w:type="paragraph" w:customStyle="1" w:styleId="FP">
    <w:name w:val="FP"/>
    <w:basedOn w:val="Normal"/>
    <w:rsid w:val="001E489F"/>
    <w:pPr>
      <w:overflowPunct w:val="0"/>
      <w:autoSpaceDE w:val="0"/>
      <w:autoSpaceDN w:val="0"/>
      <w:adjustRightInd w:val="0"/>
      <w:textAlignment w:val="baseline"/>
    </w:pPr>
    <w:rPr>
      <w:color w:val="000000"/>
      <w:lang w:eastAsia="ja-JP"/>
    </w:rPr>
  </w:style>
  <w:style w:type="paragraph" w:styleId="Revision">
    <w:name w:val="Revision"/>
    <w:hidden/>
    <w:uiPriority w:val="99"/>
    <w:semiHidden/>
    <w:rsid w:val="001E489F"/>
    <w:rPr>
      <w:lang w:eastAsia="en-US"/>
    </w:rPr>
  </w:style>
  <w:style w:type="paragraph" w:customStyle="1" w:styleId="TT">
    <w:name w:val="TT"/>
    <w:basedOn w:val="Heading1"/>
    <w:next w:val="Normal"/>
    <w:rsid w:val="007861B8"/>
    <w:pPr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right="0" w:hanging="1134"/>
      <w:textAlignment w:val="baseline"/>
      <w:outlineLvl w:val="9"/>
    </w:pPr>
    <w:rPr>
      <w:b w:val="0"/>
      <w:sz w:val="36"/>
      <w:lang w:eastAsia="ja-JP"/>
    </w:rPr>
  </w:style>
  <w:style w:type="paragraph" w:styleId="TOC9">
    <w:name w:val="toc 9"/>
    <w:basedOn w:val="TOC8"/>
    <w:rsid w:val="007861B8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80" w:after="0"/>
      <w:ind w:left="1418" w:right="425" w:hanging="1418"/>
      <w:textAlignment w:val="baseline"/>
    </w:pPr>
    <w:rPr>
      <w:b/>
      <w:noProof/>
      <w:sz w:val="22"/>
      <w:lang w:eastAsia="ja-JP"/>
    </w:rPr>
  </w:style>
  <w:style w:type="paragraph" w:styleId="TOC8">
    <w:name w:val="toc 8"/>
    <w:basedOn w:val="Normal"/>
    <w:next w:val="Normal"/>
    <w:autoRedefine/>
    <w:rsid w:val="007861B8"/>
    <w:pPr>
      <w:spacing w:after="100"/>
      <w:ind w:left="1400"/>
    </w:pPr>
  </w:style>
  <w:style w:type="character" w:customStyle="1" w:styleId="HeaderChar">
    <w:name w:val="Header Char"/>
    <w:basedOn w:val="DefaultParagraphFont"/>
    <w:link w:val="Header"/>
    <w:rsid w:val="00E66571"/>
    <w:rPr>
      <w:lang w:eastAsia="en-US"/>
    </w:rPr>
  </w:style>
  <w:style w:type="character" w:customStyle="1" w:styleId="B1Char">
    <w:name w:val="B1 Char"/>
    <w:link w:val="B1"/>
    <w:qFormat/>
    <w:locked/>
    <w:rsid w:val="004908CA"/>
    <w:rPr>
      <w:rFonts w:ascii="Arial" w:hAnsi="Arial"/>
      <w:lang w:eastAsia="en-US"/>
    </w:rPr>
  </w:style>
  <w:style w:type="paragraph" w:customStyle="1" w:styleId="B2">
    <w:name w:val="B2"/>
    <w:basedOn w:val="Normal"/>
    <w:qFormat/>
    <w:rsid w:val="002E5E3A"/>
    <w:pPr>
      <w:spacing w:after="180"/>
      <w:ind w:left="851" w:hanging="284"/>
    </w:pPr>
  </w:style>
  <w:style w:type="character" w:styleId="CommentReference">
    <w:name w:val="annotation reference"/>
    <w:basedOn w:val="DefaultParagraphFont"/>
    <w:rsid w:val="007F3A6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F3A67"/>
    <w:pPr>
      <w:tabs>
        <w:tab w:val="clear" w:pos="1418"/>
        <w:tab w:val="clear" w:pos="4678"/>
        <w:tab w:val="clear" w:pos="5954"/>
        <w:tab w:val="clear" w:pos="7088"/>
      </w:tabs>
      <w:spacing w:after="0"/>
      <w:jc w:val="left"/>
    </w:pPr>
    <w:rPr>
      <w:rFonts w:ascii="Times New Roman" w:hAnsi="Times New Roman"/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F3A67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7F3A67"/>
    <w:rPr>
      <w:rFonts w:ascii="Arial" w:hAnsi="Arial"/>
      <w:b/>
      <w:bCs/>
      <w:lang w:eastAsia="en-US"/>
    </w:rPr>
  </w:style>
  <w:style w:type="character" w:styleId="Hyperlink">
    <w:name w:val="Hyperlink"/>
    <w:basedOn w:val="DefaultParagraphFont"/>
    <w:rsid w:val="00C81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390"/>
    <w:rPr>
      <w:color w:val="605E5C"/>
      <w:shd w:val="clear" w:color="auto" w:fill="E1DFDD"/>
    </w:rPr>
  </w:style>
  <w:style w:type="paragraph" w:customStyle="1" w:styleId="EditorsNote">
    <w:name w:val="Editor's Note"/>
    <w:aliases w:val="EN,Editor's Noteormal"/>
    <w:basedOn w:val="Normal"/>
    <w:link w:val="EditorsNoteChar"/>
    <w:qFormat/>
    <w:rsid w:val="009938F6"/>
    <w:pPr>
      <w:keepLines/>
      <w:spacing w:after="180"/>
      <w:ind w:left="1135" w:hanging="851"/>
    </w:pPr>
    <w:rPr>
      <w:rFonts w:eastAsia="SimSun"/>
      <w:color w:val="FF0000"/>
    </w:rPr>
  </w:style>
  <w:style w:type="character" w:customStyle="1" w:styleId="EditorsNoteChar">
    <w:name w:val="Editor's Note Char"/>
    <w:aliases w:val="EN Char,Editor's Note Char1"/>
    <w:link w:val="EditorsNote"/>
    <w:qFormat/>
    <w:rsid w:val="009938F6"/>
    <w:rPr>
      <w:rFonts w:eastAsia="SimSun"/>
      <w:color w:val="FF0000"/>
      <w:lang w:eastAsia="en-US"/>
    </w:rPr>
  </w:style>
  <w:style w:type="character" w:customStyle="1" w:styleId="CRCoverPageZchn">
    <w:name w:val="CR Cover Page Zchn"/>
    <w:link w:val="CRCoverPage"/>
    <w:rsid w:val="001A24D4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gpp.org/Work-Ite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3gpp.org/ftp/Specs/html-info/2190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3gpp.org/specifications-groups/working-proced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951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Source:</vt:lpstr>
    </vt:vector>
  </TitlesOfParts>
  <Company>ETSI Sophia Antipolis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Source:</dc:title>
  <dc:subject/>
  <dc:creator>Alain Sultan</dc:creator>
  <cp:keywords/>
  <dc:description/>
  <cp:lastModifiedBy>Igor Pastushok</cp:lastModifiedBy>
  <cp:revision>49</cp:revision>
  <cp:lastPrinted>2001-04-23T09:30:00Z</cp:lastPrinted>
  <dcterms:created xsi:type="dcterms:W3CDTF">2024-09-09T22:37:00Z</dcterms:created>
  <dcterms:modified xsi:type="dcterms:W3CDTF">2024-11-20T20:41:00Z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877c44800d165f3dffac93c97f17a15668f39c9a4443761d3bb8109ae9ff6546</vt:lpwstr>
  </property>
</Properties>
</file>